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3FFC" w:rsidRDefault="00963FFC" w:rsidP="00963FFC">
      <w:pPr>
        <w:jc w:val="center"/>
        <w:rPr>
          <w:b/>
          <w:sz w:val="52"/>
        </w:rPr>
      </w:pPr>
    </w:p>
    <w:p w:rsidR="0064163A" w:rsidRDefault="0064163A" w:rsidP="00963FFC">
      <w:pPr>
        <w:jc w:val="center"/>
        <w:rPr>
          <w:b/>
          <w:sz w:val="52"/>
        </w:rPr>
      </w:pPr>
    </w:p>
    <w:p w:rsidR="0064163A" w:rsidRDefault="0064163A" w:rsidP="00963FFC">
      <w:pPr>
        <w:jc w:val="center"/>
        <w:rPr>
          <w:b/>
          <w:sz w:val="52"/>
        </w:rPr>
      </w:pPr>
    </w:p>
    <w:p w:rsidR="0064163A" w:rsidRDefault="0064163A" w:rsidP="00963FFC">
      <w:pPr>
        <w:jc w:val="center"/>
        <w:rPr>
          <w:b/>
          <w:sz w:val="52"/>
        </w:rPr>
      </w:pPr>
    </w:p>
    <w:p w:rsidR="0064163A" w:rsidRPr="00AE10C8" w:rsidRDefault="00AE10C8" w:rsidP="00963FFC">
      <w:pPr>
        <w:jc w:val="center"/>
        <w:rPr>
          <w:b/>
          <w:sz w:val="48"/>
        </w:rPr>
      </w:pPr>
      <w:r w:rsidRPr="00AE10C8">
        <w:rPr>
          <w:b/>
          <w:sz w:val="48"/>
        </w:rPr>
        <w:t>Cyber</w:t>
      </w:r>
      <w:r w:rsidR="00EB20A9">
        <w:rPr>
          <w:b/>
          <w:sz w:val="48"/>
        </w:rPr>
        <w:t xml:space="preserve">Source </w:t>
      </w:r>
      <w:r w:rsidR="00F517DA">
        <w:rPr>
          <w:b/>
          <w:sz w:val="48"/>
        </w:rPr>
        <w:t>SiteGen</w:t>
      </w:r>
      <w:r w:rsidR="00D2786A">
        <w:rPr>
          <w:b/>
          <w:sz w:val="48"/>
        </w:rPr>
        <w:t>e</w:t>
      </w:r>
      <w:r w:rsidR="00F517DA">
        <w:rPr>
          <w:b/>
          <w:sz w:val="48"/>
        </w:rPr>
        <w:t>sis Controller</w:t>
      </w:r>
      <w:r w:rsidR="003B4869">
        <w:rPr>
          <w:b/>
          <w:sz w:val="48"/>
        </w:rPr>
        <w:t>s</w:t>
      </w:r>
      <w:r w:rsidRPr="00AE10C8">
        <w:rPr>
          <w:b/>
          <w:sz w:val="48"/>
        </w:rPr>
        <w:t xml:space="preserve"> LINK Cartridge </w:t>
      </w:r>
      <w:r w:rsidR="003C5139">
        <w:rPr>
          <w:b/>
          <w:sz w:val="48"/>
        </w:rPr>
        <w:t>3DS</w:t>
      </w:r>
      <w:r w:rsidR="00FA6C6D">
        <w:rPr>
          <w:b/>
          <w:sz w:val="48"/>
        </w:rPr>
        <w:t>2.X</w:t>
      </w:r>
      <w:r w:rsidR="003C5139">
        <w:rPr>
          <w:b/>
          <w:sz w:val="48"/>
        </w:rPr>
        <w:t xml:space="preserve"> - </w:t>
      </w:r>
      <w:r w:rsidRPr="00AE10C8">
        <w:rPr>
          <w:b/>
          <w:sz w:val="48"/>
        </w:rPr>
        <w:t>Developer Guide</w:t>
      </w:r>
    </w:p>
    <w:p w:rsidR="00AE10C8" w:rsidRDefault="00AE10C8" w:rsidP="0064163A">
      <w:pPr>
        <w:jc w:val="right"/>
        <w:rPr>
          <w:b/>
          <w:sz w:val="80"/>
          <w:szCs w:val="80"/>
        </w:rPr>
      </w:pPr>
    </w:p>
    <w:p w:rsidR="00963FFC" w:rsidRDefault="00963FFC" w:rsidP="00B22CA5">
      <w:pPr>
        <w:jc w:val="center"/>
        <w:rPr>
          <w:i/>
          <w:sz w:val="36"/>
          <w:szCs w:val="36"/>
        </w:rPr>
      </w:pPr>
    </w:p>
    <w:p w:rsidR="0064163A" w:rsidRDefault="0064163A" w:rsidP="00B22CA5">
      <w:pPr>
        <w:jc w:val="center"/>
        <w:rPr>
          <w:i/>
          <w:color w:val="262626" w:themeColor="text1" w:themeTint="D9"/>
        </w:rPr>
      </w:pPr>
    </w:p>
    <w:p w:rsidR="0064163A" w:rsidRDefault="0064163A" w:rsidP="00B22CA5">
      <w:pPr>
        <w:jc w:val="center"/>
        <w:rPr>
          <w:i/>
          <w:color w:val="262626" w:themeColor="text1" w:themeTint="D9"/>
        </w:rPr>
      </w:pPr>
    </w:p>
    <w:p w:rsidR="0064163A" w:rsidRDefault="0064163A" w:rsidP="00B22CA5">
      <w:pPr>
        <w:jc w:val="center"/>
        <w:rPr>
          <w:i/>
          <w:color w:val="262626" w:themeColor="text1" w:themeTint="D9"/>
        </w:rPr>
      </w:pPr>
    </w:p>
    <w:p w:rsidR="0064163A" w:rsidRDefault="0064163A" w:rsidP="00B22CA5">
      <w:pPr>
        <w:jc w:val="center"/>
        <w:rPr>
          <w:i/>
          <w:color w:val="262626" w:themeColor="text1" w:themeTint="D9"/>
        </w:rPr>
      </w:pPr>
    </w:p>
    <w:p w:rsidR="00963FFC" w:rsidRPr="0064163A" w:rsidRDefault="00C2359F" w:rsidP="00B22CA5">
      <w:pPr>
        <w:jc w:val="center"/>
        <w:rPr>
          <w:i/>
          <w:color w:val="262626" w:themeColor="text1" w:themeTint="D9"/>
          <w:sz w:val="32"/>
          <w:szCs w:val="32"/>
        </w:rPr>
      </w:pPr>
      <w:r>
        <w:rPr>
          <w:b/>
          <w:i/>
          <w:color w:val="262626" w:themeColor="text1" w:themeTint="D9"/>
          <w:sz w:val="32"/>
          <w:szCs w:val="32"/>
        </w:rPr>
        <w:t>Upgrading from Version 1</w:t>
      </w:r>
      <w:r w:rsidR="00924B7D">
        <w:rPr>
          <w:b/>
          <w:i/>
          <w:color w:val="262626" w:themeColor="text1" w:themeTint="D9"/>
          <w:sz w:val="32"/>
          <w:szCs w:val="32"/>
        </w:rPr>
        <w:t>7</w:t>
      </w:r>
      <w:r>
        <w:rPr>
          <w:b/>
          <w:i/>
          <w:color w:val="262626" w:themeColor="text1" w:themeTint="D9"/>
          <w:sz w:val="32"/>
          <w:szCs w:val="32"/>
        </w:rPr>
        <w:t xml:space="preserve">.2.X to </w:t>
      </w:r>
      <w:r w:rsidR="0064163A" w:rsidRPr="0064163A">
        <w:rPr>
          <w:b/>
          <w:i/>
          <w:color w:val="262626" w:themeColor="text1" w:themeTint="D9"/>
          <w:sz w:val="32"/>
          <w:szCs w:val="32"/>
        </w:rPr>
        <w:t>Version</w:t>
      </w:r>
      <w:r w:rsidR="0064163A" w:rsidRPr="0064163A">
        <w:rPr>
          <w:i/>
          <w:color w:val="262626" w:themeColor="text1" w:themeTint="D9"/>
          <w:sz w:val="32"/>
          <w:szCs w:val="32"/>
        </w:rPr>
        <w:t xml:space="preserve"> </w:t>
      </w:r>
      <w:r w:rsidR="00DD341D" w:rsidRPr="00915892">
        <w:rPr>
          <w:b/>
          <w:i/>
          <w:color w:val="262626" w:themeColor="text1" w:themeTint="D9"/>
          <w:sz w:val="32"/>
          <w:szCs w:val="32"/>
        </w:rPr>
        <w:t>1</w:t>
      </w:r>
      <w:r w:rsidR="00610712" w:rsidRPr="00915892">
        <w:rPr>
          <w:b/>
          <w:i/>
          <w:color w:val="262626" w:themeColor="text1" w:themeTint="D9"/>
          <w:sz w:val="32"/>
          <w:szCs w:val="32"/>
        </w:rPr>
        <w:t>9.</w:t>
      </w:r>
      <w:r w:rsidR="00ED3254" w:rsidRPr="00915892">
        <w:rPr>
          <w:b/>
          <w:i/>
          <w:color w:val="262626" w:themeColor="text1" w:themeTint="D9"/>
          <w:sz w:val="32"/>
          <w:szCs w:val="32"/>
        </w:rPr>
        <w:t>3.0</w:t>
      </w:r>
    </w:p>
    <w:p w:rsidR="00963FFC" w:rsidRDefault="00963FFC" w:rsidP="00B22CA5">
      <w:pPr>
        <w:jc w:val="center"/>
        <w:rPr>
          <w:color w:val="262626" w:themeColor="text1" w:themeTint="D9"/>
        </w:rPr>
      </w:pPr>
    </w:p>
    <w:p w:rsidR="000028CE" w:rsidRPr="00CE559C" w:rsidRDefault="00052690" w:rsidP="00963FFC">
      <w:pPr>
        <w:jc w:val="center"/>
        <w:rPr>
          <w:color w:val="262626" w:themeColor="text1" w:themeTint="D9"/>
        </w:rPr>
      </w:pPr>
      <w:r w:rsidRPr="00052690">
        <w:rPr>
          <w:noProof/>
          <w:color w:val="262626" w:themeColor="text1" w:themeTint="D9"/>
        </w:rPr>
        <w:drawing>
          <wp:inline distT="0" distB="0" distL="0" distR="0" wp14:anchorId="48AB8C3C" wp14:editId="782FBD39">
            <wp:extent cx="2870200" cy="86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0200" cy="863600"/>
                    </a:xfrm>
                    <a:prstGeom prst="rect">
                      <a:avLst/>
                    </a:prstGeom>
                  </pic:spPr>
                </pic:pic>
              </a:graphicData>
            </a:graphic>
          </wp:inline>
        </w:drawing>
      </w:r>
      <w:r>
        <w:rPr>
          <w:noProof/>
          <w:sz w:val="32"/>
          <w:szCs w:val="32"/>
        </w:rPr>
        <w:drawing>
          <wp:inline distT="0" distB="0" distL="0" distR="0" wp14:anchorId="2A334EAD" wp14:editId="793A4066">
            <wp:extent cx="2819982" cy="8603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CC.png"/>
                    <pic:cNvPicPr/>
                  </pic:nvPicPr>
                  <pic:blipFill>
                    <a:blip r:embed="rId9">
                      <a:extLst>
                        <a:ext uri="{28A0092B-C50C-407E-A947-70E740481C1C}">
                          <a14:useLocalDpi xmlns:a14="http://schemas.microsoft.com/office/drawing/2010/main" val="0"/>
                        </a:ext>
                      </a:extLst>
                    </a:blip>
                    <a:stretch>
                      <a:fillRect/>
                    </a:stretch>
                  </pic:blipFill>
                  <pic:spPr>
                    <a:xfrm>
                      <a:off x="0" y="0"/>
                      <a:ext cx="2927548" cy="893174"/>
                    </a:xfrm>
                    <a:prstGeom prst="rect">
                      <a:avLst/>
                    </a:prstGeom>
                  </pic:spPr>
                </pic:pic>
              </a:graphicData>
            </a:graphic>
          </wp:inline>
        </w:drawing>
      </w:r>
    </w:p>
    <w:p w:rsidR="00963FFC" w:rsidRPr="00CE559C" w:rsidRDefault="00963FFC" w:rsidP="00963FFC">
      <w:pPr>
        <w:jc w:val="center"/>
        <w:rPr>
          <w:color w:val="262626" w:themeColor="text1" w:themeTint="D9"/>
        </w:rPr>
      </w:pPr>
    </w:p>
    <w:p w:rsidR="00963FFC" w:rsidRPr="00CE559C" w:rsidRDefault="00963FFC" w:rsidP="00963FFC">
      <w:pPr>
        <w:jc w:val="center"/>
        <w:rPr>
          <w:color w:val="262626" w:themeColor="text1" w:themeTint="D9"/>
        </w:rPr>
      </w:pPr>
    </w:p>
    <w:p w:rsidR="00963FFC" w:rsidRDefault="00963FFC" w:rsidP="0064163A">
      <w:pPr>
        <w:rPr>
          <w:sz w:val="32"/>
          <w:szCs w:val="32"/>
        </w:rPr>
      </w:pPr>
    </w:p>
    <w:p w:rsidR="00963FFC" w:rsidRDefault="00963FFC" w:rsidP="00963FFC">
      <w:pPr>
        <w:jc w:val="center"/>
        <w:rPr>
          <w:sz w:val="32"/>
          <w:szCs w:val="32"/>
        </w:rPr>
      </w:pPr>
    </w:p>
    <w:p w:rsidR="00963FFC" w:rsidRDefault="00963FFC" w:rsidP="00963FFC">
      <w:pPr>
        <w:jc w:val="center"/>
        <w:rPr>
          <w:sz w:val="32"/>
          <w:szCs w:val="32"/>
        </w:rPr>
      </w:pPr>
    </w:p>
    <w:p w:rsidR="00963FFC" w:rsidRDefault="0064163A" w:rsidP="00963FFC">
      <w:pPr>
        <w:jc w:val="center"/>
        <w:rPr>
          <w:sz w:val="32"/>
          <w:szCs w:val="32"/>
        </w:rPr>
      </w:pPr>
      <w:r>
        <w:rPr>
          <w:sz w:val="32"/>
          <w:szCs w:val="32"/>
        </w:rPr>
        <w:softHyphen/>
      </w:r>
    </w:p>
    <w:p w:rsidR="00963FFC" w:rsidRDefault="00963FFC" w:rsidP="00963FFC">
      <w:pPr>
        <w:jc w:val="center"/>
        <w:rPr>
          <w:sz w:val="32"/>
          <w:szCs w:val="32"/>
        </w:rPr>
      </w:pPr>
    </w:p>
    <w:p w:rsidR="00963FFC" w:rsidRDefault="00963FFC" w:rsidP="00963FFC">
      <w:pPr>
        <w:jc w:val="center"/>
        <w:rPr>
          <w:sz w:val="32"/>
          <w:szCs w:val="32"/>
        </w:rPr>
      </w:pPr>
    </w:p>
    <w:p w:rsidR="00B22CA5" w:rsidRDefault="00B22CA5" w:rsidP="00963FFC">
      <w:pPr>
        <w:jc w:val="center"/>
        <w:rPr>
          <w:sz w:val="32"/>
          <w:szCs w:val="32"/>
        </w:rPr>
      </w:pPr>
    </w:p>
    <w:p w:rsidR="00B22CA5" w:rsidRDefault="00B22CA5" w:rsidP="00963FFC">
      <w:pPr>
        <w:jc w:val="center"/>
        <w:rPr>
          <w:sz w:val="32"/>
          <w:szCs w:val="32"/>
        </w:rPr>
      </w:pPr>
    </w:p>
    <w:p w:rsidR="00B22CA5" w:rsidRDefault="00B22CA5" w:rsidP="00963FFC">
      <w:pPr>
        <w:jc w:val="center"/>
        <w:rPr>
          <w:sz w:val="32"/>
          <w:szCs w:val="32"/>
        </w:rPr>
      </w:pPr>
    </w:p>
    <w:p w:rsidR="00963FFC" w:rsidRDefault="00963FFC" w:rsidP="00963FFC">
      <w:pPr>
        <w:jc w:val="center"/>
        <w:rPr>
          <w:sz w:val="32"/>
          <w:szCs w:val="32"/>
        </w:rPr>
      </w:pPr>
    </w:p>
    <w:p w:rsidR="000C6AC3" w:rsidRDefault="000C6AC3" w:rsidP="007B7F24">
      <w:pPr>
        <w:rPr>
          <w:sz w:val="32"/>
          <w:szCs w:val="32"/>
        </w:rPr>
      </w:pPr>
    </w:p>
    <w:sdt>
      <w:sdtPr>
        <w:rPr>
          <w:rFonts w:ascii="Times New Roman" w:eastAsia="Times New Roman" w:hAnsi="Times New Roman" w:cs="Times New Roman"/>
          <w:color w:val="auto"/>
          <w:sz w:val="24"/>
          <w:szCs w:val="24"/>
        </w:rPr>
        <w:id w:val="518124391"/>
        <w:docPartObj>
          <w:docPartGallery w:val="Table of Contents"/>
          <w:docPartUnique/>
        </w:docPartObj>
      </w:sdtPr>
      <w:sdtEndPr>
        <w:rPr>
          <w:b/>
          <w:bCs/>
          <w:noProof/>
        </w:rPr>
      </w:sdtEndPr>
      <w:sdtContent>
        <w:p w:rsidR="00EB5C53" w:rsidRDefault="00EB5C53">
          <w:pPr>
            <w:pStyle w:val="TOCHeading"/>
          </w:pPr>
          <w:r>
            <w:t>Table of Contents</w:t>
          </w:r>
        </w:p>
        <w:p w:rsidR="00EB5C53" w:rsidRPr="00EB5C53" w:rsidRDefault="00EB5C53" w:rsidP="00EB5C53"/>
        <w:p w:rsidR="007B11BF" w:rsidRDefault="00EB5C53">
          <w:pPr>
            <w:pStyle w:val="TOC1"/>
            <w:tabs>
              <w:tab w:val="left" w:pos="480"/>
              <w:tab w:val="right" w:leader="dot" w:pos="1079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16694656" w:history="1">
            <w:r w:rsidR="007B11BF" w:rsidRPr="00EC61FE">
              <w:rPr>
                <w:rStyle w:val="Hyperlink"/>
                <w:noProof/>
              </w:rPr>
              <w:t>1.</w:t>
            </w:r>
            <w:r w:rsidR="007B11BF">
              <w:rPr>
                <w:rFonts w:asciiTheme="minorHAnsi" w:eastAsiaTheme="minorEastAsia" w:hAnsiTheme="minorHAnsi" w:cstheme="minorBidi"/>
                <w:noProof/>
              </w:rPr>
              <w:tab/>
            </w:r>
            <w:r w:rsidR="007B11BF" w:rsidRPr="00EC61FE">
              <w:rPr>
                <w:rStyle w:val="Hyperlink"/>
                <w:noProof/>
              </w:rPr>
              <w:t>CyberSource Cartridge Overview</w:t>
            </w:r>
            <w:r w:rsidR="007B11BF">
              <w:rPr>
                <w:noProof/>
                <w:webHidden/>
              </w:rPr>
              <w:tab/>
            </w:r>
            <w:r w:rsidR="007B11BF">
              <w:rPr>
                <w:noProof/>
                <w:webHidden/>
              </w:rPr>
              <w:fldChar w:fldCharType="begin"/>
            </w:r>
            <w:r w:rsidR="007B11BF">
              <w:rPr>
                <w:noProof/>
                <w:webHidden/>
              </w:rPr>
              <w:instrText xml:space="preserve"> PAGEREF _Toc16694656 \h </w:instrText>
            </w:r>
            <w:r w:rsidR="007B11BF">
              <w:rPr>
                <w:noProof/>
                <w:webHidden/>
              </w:rPr>
            </w:r>
            <w:r w:rsidR="007B11BF">
              <w:rPr>
                <w:noProof/>
                <w:webHidden/>
              </w:rPr>
              <w:fldChar w:fldCharType="separate"/>
            </w:r>
            <w:r w:rsidR="007B11BF">
              <w:rPr>
                <w:noProof/>
                <w:webHidden/>
              </w:rPr>
              <w:t>2</w:t>
            </w:r>
            <w:r w:rsidR="007B11BF">
              <w:rPr>
                <w:noProof/>
                <w:webHidden/>
              </w:rPr>
              <w:fldChar w:fldCharType="end"/>
            </w:r>
          </w:hyperlink>
        </w:p>
        <w:p w:rsidR="007B11BF" w:rsidRDefault="000E509E">
          <w:pPr>
            <w:pStyle w:val="TOC1"/>
            <w:tabs>
              <w:tab w:val="left" w:pos="480"/>
              <w:tab w:val="right" w:leader="dot" w:pos="10790"/>
            </w:tabs>
            <w:rPr>
              <w:rFonts w:asciiTheme="minorHAnsi" w:eastAsiaTheme="minorEastAsia" w:hAnsiTheme="minorHAnsi" w:cstheme="minorBidi"/>
              <w:noProof/>
            </w:rPr>
          </w:pPr>
          <w:hyperlink w:anchor="_Toc16694657" w:history="1">
            <w:r w:rsidR="007B11BF" w:rsidRPr="00EC61FE">
              <w:rPr>
                <w:rStyle w:val="Hyperlink"/>
                <w:noProof/>
              </w:rPr>
              <w:t>2.</w:t>
            </w:r>
            <w:r w:rsidR="007B11BF">
              <w:rPr>
                <w:rFonts w:asciiTheme="minorHAnsi" w:eastAsiaTheme="minorEastAsia" w:hAnsiTheme="minorHAnsi" w:cstheme="minorBidi"/>
                <w:noProof/>
              </w:rPr>
              <w:tab/>
            </w:r>
            <w:r w:rsidR="007B11BF" w:rsidRPr="00EC61FE">
              <w:rPr>
                <w:rStyle w:val="Hyperlink"/>
                <w:noProof/>
              </w:rPr>
              <w:t>Payer Authentication</w:t>
            </w:r>
            <w:r w:rsidR="007B11BF">
              <w:rPr>
                <w:noProof/>
                <w:webHidden/>
              </w:rPr>
              <w:tab/>
            </w:r>
            <w:r w:rsidR="007B11BF">
              <w:rPr>
                <w:noProof/>
                <w:webHidden/>
              </w:rPr>
              <w:fldChar w:fldCharType="begin"/>
            </w:r>
            <w:r w:rsidR="007B11BF">
              <w:rPr>
                <w:noProof/>
                <w:webHidden/>
              </w:rPr>
              <w:instrText xml:space="preserve"> PAGEREF _Toc16694657 \h </w:instrText>
            </w:r>
            <w:r w:rsidR="007B11BF">
              <w:rPr>
                <w:noProof/>
                <w:webHidden/>
              </w:rPr>
            </w:r>
            <w:r w:rsidR="007B11BF">
              <w:rPr>
                <w:noProof/>
                <w:webHidden/>
              </w:rPr>
              <w:fldChar w:fldCharType="separate"/>
            </w:r>
            <w:r w:rsidR="007B11BF">
              <w:rPr>
                <w:noProof/>
                <w:webHidden/>
              </w:rPr>
              <w:t>2</w:t>
            </w:r>
            <w:r w:rsidR="007B11BF">
              <w:rPr>
                <w:noProof/>
                <w:webHidden/>
              </w:rPr>
              <w:fldChar w:fldCharType="end"/>
            </w:r>
          </w:hyperlink>
        </w:p>
        <w:p w:rsidR="007B11BF" w:rsidRDefault="000E509E">
          <w:pPr>
            <w:pStyle w:val="TOC3"/>
            <w:tabs>
              <w:tab w:val="right" w:leader="dot" w:pos="10790"/>
            </w:tabs>
            <w:rPr>
              <w:noProof/>
            </w:rPr>
          </w:pPr>
          <w:hyperlink w:anchor="_Toc16694658" w:history="1">
            <w:r w:rsidR="007B11BF" w:rsidRPr="00EC61FE">
              <w:rPr>
                <w:rStyle w:val="Hyperlink"/>
                <w:noProof/>
              </w:rPr>
              <w:t>Payer Authentication Service</w:t>
            </w:r>
            <w:r w:rsidR="007B11BF">
              <w:rPr>
                <w:noProof/>
                <w:webHidden/>
              </w:rPr>
              <w:tab/>
            </w:r>
            <w:r w:rsidR="007B11BF">
              <w:rPr>
                <w:noProof/>
                <w:webHidden/>
              </w:rPr>
              <w:fldChar w:fldCharType="begin"/>
            </w:r>
            <w:r w:rsidR="007B11BF">
              <w:rPr>
                <w:noProof/>
                <w:webHidden/>
              </w:rPr>
              <w:instrText xml:space="preserve"> PAGEREF _Toc16694658 \h </w:instrText>
            </w:r>
            <w:r w:rsidR="007B11BF">
              <w:rPr>
                <w:noProof/>
                <w:webHidden/>
              </w:rPr>
            </w:r>
            <w:r w:rsidR="007B11BF">
              <w:rPr>
                <w:noProof/>
                <w:webHidden/>
              </w:rPr>
              <w:fldChar w:fldCharType="separate"/>
            </w:r>
            <w:r w:rsidR="007B11BF">
              <w:rPr>
                <w:noProof/>
                <w:webHidden/>
              </w:rPr>
              <w:t>7</w:t>
            </w:r>
            <w:r w:rsidR="007B11BF">
              <w:rPr>
                <w:noProof/>
                <w:webHidden/>
              </w:rPr>
              <w:fldChar w:fldCharType="end"/>
            </w:r>
          </w:hyperlink>
        </w:p>
        <w:p w:rsidR="00013F55" w:rsidRPr="0038187D" w:rsidRDefault="00EB5C53" w:rsidP="00EB0581">
          <w:r>
            <w:rPr>
              <w:b/>
              <w:bCs/>
              <w:noProof/>
            </w:rPr>
            <w:fldChar w:fldCharType="end"/>
          </w:r>
        </w:p>
      </w:sdtContent>
    </w:sdt>
    <w:p w:rsidR="00CE559C" w:rsidRDefault="00CE559C" w:rsidP="00963FFC">
      <w:pPr>
        <w:rPr>
          <w:sz w:val="32"/>
          <w:szCs w:val="32"/>
        </w:rPr>
      </w:pPr>
    </w:p>
    <w:p w:rsidR="00F12064" w:rsidRPr="001D31CA" w:rsidRDefault="00F12064" w:rsidP="004A30EB">
      <w:pPr>
        <w:pStyle w:val="Heading1"/>
        <w:numPr>
          <w:ilvl w:val="0"/>
          <w:numId w:val="30"/>
        </w:numPr>
      </w:pPr>
      <w:bookmarkStart w:id="0" w:name="_Toc16694656"/>
      <w:r w:rsidRPr="001D31CA">
        <w:t>CyberSource Cartridge Overview</w:t>
      </w:r>
      <w:bookmarkEnd w:id="0"/>
    </w:p>
    <w:p w:rsidR="00963FFC" w:rsidRDefault="00963FFC" w:rsidP="00CE559C">
      <w:pPr>
        <w:rPr>
          <w:sz w:val="32"/>
          <w:szCs w:val="32"/>
        </w:rPr>
      </w:pPr>
    </w:p>
    <w:p w:rsidR="00D2674D" w:rsidRPr="00D2674D" w:rsidRDefault="00963FFC" w:rsidP="00D2674D">
      <w:pPr>
        <w:rPr>
          <w:rFonts w:asciiTheme="minorHAnsi" w:hAnsiTheme="minorHAnsi"/>
          <w:color w:val="404040" w:themeColor="text1" w:themeTint="BF"/>
        </w:rPr>
      </w:pPr>
      <w:r w:rsidRPr="000F018B">
        <w:rPr>
          <w:rFonts w:asciiTheme="minorHAnsi" w:hAnsiTheme="minorHAnsi"/>
          <w:color w:val="404040" w:themeColor="text1" w:themeTint="BF"/>
        </w:rPr>
        <w:t xml:space="preserve">The CyberSource package contains </w:t>
      </w:r>
      <w:r w:rsidR="00BB6C7D" w:rsidRPr="000F018B">
        <w:rPr>
          <w:rFonts w:asciiTheme="minorHAnsi" w:hAnsiTheme="minorHAnsi"/>
          <w:color w:val="404040" w:themeColor="text1" w:themeTint="BF"/>
        </w:rPr>
        <w:t>four</w:t>
      </w:r>
      <w:r w:rsidRPr="000F018B">
        <w:rPr>
          <w:rFonts w:asciiTheme="minorHAnsi" w:hAnsiTheme="minorHAnsi"/>
          <w:color w:val="404040" w:themeColor="text1" w:themeTint="BF"/>
        </w:rPr>
        <w:t xml:space="preserve"> cartridges.  A core cartridge (</w:t>
      </w:r>
      <w:r w:rsidRPr="000F018B">
        <w:rPr>
          <w:rFonts w:asciiTheme="minorHAnsi" w:hAnsiTheme="minorHAnsi"/>
          <w:b/>
          <w:color w:val="404040" w:themeColor="text1" w:themeTint="BF"/>
        </w:rPr>
        <w:t>int_cybersource</w:t>
      </w:r>
      <w:r w:rsidRPr="000F018B">
        <w:rPr>
          <w:rFonts w:asciiTheme="minorHAnsi" w:hAnsiTheme="minorHAnsi"/>
          <w:color w:val="404040" w:themeColor="text1" w:themeTint="BF"/>
        </w:rPr>
        <w:t>) that contains core API int</w:t>
      </w:r>
      <w:r w:rsidR="00BB6C7D" w:rsidRPr="000F018B">
        <w:rPr>
          <w:rFonts w:asciiTheme="minorHAnsi" w:hAnsiTheme="minorHAnsi"/>
          <w:color w:val="404040" w:themeColor="text1" w:themeTint="BF"/>
        </w:rPr>
        <w:t>egration</w:t>
      </w:r>
      <w:r w:rsidR="00CE559C" w:rsidRPr="000F018B">
        <w:rPr>
          <w:rFonts w:asciiTheme="minorHAnsi" w:hAnsiTheme="minorHAnsi"/>
          <w:color w:val="404040" w:themeColor="text1" w:themeTint="BF"/>
        </w:rPr>
        <w:t>s</w:t>
      </w:r>
      <w:r w:rsidR="00BB6C7D" w:rsidRPr="000F018B">
        <w:rPr>
          <w:rFonts w:asciiTheme="minorHAnsi" w:hAnsiTheme="minorHAnsi"/>
          <w:color w:val="404040" w:themeColor="text1" w:themeTint="BF"/>
        </w:rPr>
        <w:t xml:space="preserve">, including </w:t>
      </w:r>
      <w:r w:rsidR="00C5196A" w:rsidRPr="000F018B">
        <w:rPr>
          <w:rFonts w:asciiTheme="minorHAnsi" w:hAnsiTheme="minorHAnsi"/>
          <w:color w:val="404040" w:themeColor="text1" w:themeTint="BF"/>
        </w:rPr>
        <w:t xml:space="preserve">the </w:t>
      </w:r>
      <w:r w:rsidR="00BB6C7D" w:rsidRPr="000F018B">
        <w:rPr>
          <w:rFonts w:asciiTheme="minorHAnsi" w:hAnsiTheme="minorHAnsi"/>
          <w:color w:val="404040" w:themeColor="text1" w:themeTint="BF"/>
        </w:rPr>
        <w:t>building and</w:t>
      </w:r>
      <w:r w:rsidRPr="000F018B">
        <w:rPr>
          <w:rFonts w:asciiTheme="minorHAnsi" w:hAnsiTheme="minorHAnsi"/>
          <w:color w:val="404040" w:themeColor="text1" w:themeTint="BF"/>
        </w:rPr>
        <w:t xml:space="preserve"> </w:t>
      </w:r>
      <w:r w:rsidR="00BB6C7D" w:rsidRPr="000F018B">
        <w:rPr>
          <w:rFonts w:asciiTheme="minorHAnsi" w:hAnsiTheme="minorHAnsi"/>
          <w:color w:val="404040" w:themeColor="text1" w:themeTint="BF"/>
        </w:rPr>
        <w:t>handling</w:t>
      </w:r>
      <w:r w:rsidRPr="000F018B">
        <w:rPr>
          <w:rFonts w:asciiTheme="minorHAnsi" w:hAnsiTheme="minorHAnsi"/>
          <w:color w:val="404040" w:themeColor="text1" w:themeTint="BF"/>
        </w:rPr>
        <w:t xml:space="preserve"> of API requests, </w:t>
      </w:r>
      <w:r w:rsidR="00CE559C" w:rsidRPr="000F018B">
        <w:rPr>
          <w:rFonts w:asciiTheme="minorHAnsi" w:hAnsiTheme="minorHAnsi"/>
          <w:color w:val="404040" w:themeColor="text1" w:themeTint="BF"/>
        </w:rPr>
        <w:t>and</w:t>
      </w:r>
      <w:r w:rsidR="00BB6C7D" w:rsidRPr="000F018B">
        <w:rPr>
          <w:rFonts w:asciiTheme="minorHAnsi" w:hAnsiTheme="minorHAnsi"/>
          <w:color w:val="404040" w:themeColor="text1" w:themeTint="BF"/>
        </w:rPr>
        <w:t xml:space="preserve"> </w:t>
      </w:r>
      <w:r w:rsidRPr="000F018B">
        <w:rPr>
          <w:rFonts w:asciiTheme="minorHAnsi" w:hAnsiTheme="minorHAnsi"/>
          <w:color w:val="404040" w:themeColor="text1" w:themeTint="BF"/>
        </w:rPr>
        <w:t xml:space="preserve">parsing responses into objects usable by the storefront.  The </w:t>
      </w:r>
      <w:r w:rsidR="00CE559C" w:rsidRPr="000F018B">
        <w:rPr>
          <w:rFonts w:asciiTheme="minorHAnsi" w:hAnsiTheme="minorHAnsi"/>
          <w:color w:val="404040" w:themeColor="text1" w:themeTint="BF"/>
        </w:rPr>
        <w:t>two legacy</w:t>
      </w:r>
      <w:r w:rsidRPr="000F018B">
        <w:rPr>
          <w:rFonts w:asciiTheme="minorHAnsi" w:hAnsiTheme="minorHAnsi"/>
          <w:color w:val="404040" w:themeColor="text1" w:themeTint="BF"/>
        </w:rPr>
        <w:t xml:space="preserve"> </w:t>
      </w:r>
      <w:r w:rsidR="00CE559C" w:rsidRPr="000F018B">
        <w:rPr>
          <w:rFonts w:asciiTheme="minorHAnsi" w:hAnsiTheme="minorHAnsi"/>
          <w:color w:val="404040" w:themeColor="text1" w:themeTint="BF"/>
        </w:rPr>
        <w:t>architecture</w:t>
      </w:r>
      <w:r w:rsidRPr="000F018B">
        <w:rPr>
          <w:rFonts w:asciiTheme="minorHAnsi" w:hAnsiTheme="minorHAnsi"/>
          <w:color w:val="404040" w:themeColor="text1" w:themeTint="BF"/>
        </w:rPr>
        <w:t xml:space="preserve"> cartri</w:t>
      </w:r>
      <w:r w:rsidR="00CE559C" w:rsidRPr="000F018B">
        <w:rPr>
          <w:rFonts w:asciiTheme="minorHAnsi" w:hAnsiTheme="minorHAnsi"/>
          <w:color w:val="404040" w:themeColor="text1" w:themeTint="BF"/>
        </w:rPr>
        <w:t>dges (</w:t>
      </w:r>
      <w:r w:rsidR="00CE559C" w:rsidRPr="000F018B">
        <w:rPr>
          <w:rFonts w:asciiTheme="minorHAnsi" w:hAnsiTheme="minorHAnsi"/>
          <w:b/>
          <w:color w:val="404040" w:themeColor="text1" w:themeTint="BF"/>
        </w:rPr>
        <w:t xml:space="preserve">int_cybersource_pipelines, </w:t>
      </w:r>
      <w:r w:rsidRPr="000F018B">
        <w:rPr>
          <w:rFonts w:asciiTheme="minorHAnsi" w:hAnsiTheme="minorHAnsi"/>
          <w:b/>
          <w:color w:val="404040" w:themeColor="text1" w:themeTint="BF"/>
        </w:rPr>
        <w:t>int_cybersource_controllers</w:t>
      </w:r>
      <w:r w:rsidRPr="000F018B">
        <w:rPr>
          <w:rFonts w:asciiTheme="minorHAnsi" w:hAnsiTheme="minorHAnsi"/>
          <w:color w:val="404040" w:themeColor="text1" w:themeTint="BF"/>
        </w:rPr>
        <w:t xml:space="preserve">) each contain sets of wrappers that connect </w:t>
      </w:r>
      <w:r w:rsidR="00C5196A" w:rsidRPr="000F018B">
        <w:rPr>
          <w:rFonts w:asciiTheme="minorHAnsi" w:hAnsiTheme="minorHAnsi"/>
          <w:color w:val="404040" w:themeColor="text1" w:themeTint="BF"/>
        </w:rPr>
        <w:t>the</w:t>
      </w:r>
      <w:r w:rsidRPr="000F018B">
        <w:rPr>
          <w:rFonts w:asciiTheme="minorHAnsi" w:hAnsiTheme="minorHAnsi"/>
          <w:color w:val="404040" w:themeColor="text1" w:themeTint="BF"/>
        </w:rPr>
        <w:t xml:space="preserve"> core code to their respective SFCC platforms</w:t>
      </w:r>
      <w:r w:rsidR="00CE559C" w:rsidRPr="000F018B">
        <w:rPr>
          <w:rFonts w:asciiTheme="minorHAnsi" w:hAnsiTheme="minorHAnsi"/>
          <w:color w:val="404040" w:themeColor="text1" w:themeTint="BF"/>
        </w:rPr>
        <w:t>.</w:t>
      </w:r>
      <w:ins w:id="1" w:author="LaMarche, Conor" w:date="2019-08-15T16:59:00Z">
        <w:r w:rsidR="002354DE">
          <w:rPr>
            <w:rFonts w:asciiTheme="minorHAnsi" w:hAnsiTheme="minorHAnsi"/>
            <w:color w:val="404040" w:themeColor="text1" w:themeTint="BF"/>
          </w:rPr>
          <w:t xml:space="preserve">  </w:t>
        </w:r>
      </w:ins>
      <w:r w:rsidR="00C5196A" w:rsidRPr="000F018B">
        <w:rPr>
          <w:rFonts w:asciiTheme="minorHAnsi" w:hAnsiTheme="minorHAnsi"/>
          <w:color w:val="404040" w:themeColor="text1" w:themeTint="BF"/>
        </w:rPr>
        <w:t xml:space="preserve">Version 18.1 </w:t>
      </w:r>
      <w:r w:rsidR="00200A76">
        <w:rPr>
          <w:rFonts w:asciiTheme="minorHAnsi" w:hAnsiTheme="minorHAnsi"/>
          <w:color w:val="404040" w:themeColor="text1" w:themeTint="BF"/>
        </w:rPr>
        <w:t xml:space="preserve">and higher </w:t>
      </w:r>
      <w:r w:rsidR="00C5196A" w:rsidRPr="000F018B">
        <w:rPr>
          <w:rFonts w:asciiTheme="minorHAnsi" w:hAnsiTheme="minorHAnsi"/>
          <w:color w:val="404040" w:themeColor="text1" w:themeTint="BF"/>
        </w:rPr>
        <w:t>of the CyberSource cartridge package adds a</w:t>
      </w:r>
      <w:r w:rsidR="00CE559C" w:rsidRPr="000F018B">
        <w:rPr>
          <w:rFonts w:asciiTheme="minorHAnsi" w:hAnsiTheme="minorHAnsi"/>
          <w:color w:val="404040" w:themeColor="text1" w:themeTint="BF"/>
        </w:rPr>
        <w:t xml:space="preserve"> fourth cartridge (</w:t>
      </w:r>
      <w:r w:rsidR="00CE559C" w:rsidRPr="000F018B">
        <w:rPr>
          <w:rFonts w:asciiTheme="minorHAnsi" w:hAnsiTheme="minorHAnsi"/>
          <w:b/>
          <w:color w:val="404040" w:themeColor="text1" w:themeTint="BF"/>
        </w:rPr>
        <w:t>int_cybersource_sfra/ LINK_cybersource</w:t>
      </w:r>
      <w:r w:rsidR="00CE559C" w:rsidRPr="000F018B">
        <w:rPr>
          <w:rFonts w:asciiTheme="minorHAnsi" w:hAnsiTheme="minorHAnsi"/>
          <w:color w:val="404040" w:themeColor="text1" w:themeTint="BF"/>
        </w:rPr>
        <w:t xml:space="preserve">), which combines </w:t>
      </w:r>
      <w:r w:rsidR="004C7A2A" w:rsidRPr="000F018B">
        <w:rPr>
          <w:rFonts w:asciiTheme="minorHAnsi" w:hAnsiTheme="minorHAnsi"/>
          <w:color w:val="404040" w:themeColor="text1" w:themeTint="BF"/>
        </w:rPr>
        <w:t>a modified version of the</w:t>
      </w:r>
      <w:r w:rsidR="00CE559C" w:rsidRPr="000F018B">
        <w:rPr>
          <w:rFonts w:asciiTheme="minorHAnsi" w:hAnsiTheme="minorHAnsi"/>
          <w:color w:val="404040" w:themeColor="text1" w:themeTint="BF"/>
        </w:rPr>
        <w:t xml:space="preserve"> core code that exists in the int_cybersource, </w:t>
      </w:r>
      <w:r w:rsidR="004C7A2A" w:rsidRPr="000F018B">
        <w:rPr>
          <w:rFonts w:asciiTheme="minorHAnsi" w:hAnsiTheme="minorHAnsi"/>
          <w:color w:val="404040" w:themeColor="text1" w:themeTint="BF"/>
        </w:rPr>
        <w:t xml:space="preserve">along </w:t>
      </w:r>
      <w:r w:rsidR="00CE559C" w:rsidRPr="000F018B">
        <w:rPr>
          <w:rFonts w:asciiTheme="minorHAnsi" w:hAnsiTheme="minorHAnsi"/>
          <w:color w:val="404040" w:themeColor="text1" w:themeTint="BF"/>
        </w:rPr>
        <w:t>with the necessary hooks, extens</w:t>
      </w:r>
      <w:r w:rsidR="004C7A2A" w:rsidRPr="000F018B">
        <w:rPr>
          <w:rFonts w:asciiTheme="minorHAnsi" w:hAnsiTheme="minorHAnsi"/>
          <w:color w:val="404040" w:themeColor="text1" w:themeTint="BF"/>
        </w:rPr>
        <w:t>ions, and wrappers to connect this code</w:t>
      </w:r>
      <w:r w:rsidR="00CE559C" w:rsidRPr="000F018B">
        <w:rPr>
          <w:rFonts w:asciiTheme="minorHAnsi" w:hAnsiTheme="minorHAnsi"/>
          <w:color w:val="404040" w:themeColor="text1" w:themeTint="BF"/>
        </w:rPr>
        <w:t xml:space="preserve"> to the SFRA storefront.</w:t>
      </w:r>
      <w:r w:rsidR="003D4B1C" w:rsidRPr="000F018B">
        <w:rPr>
          <w:rFonts w:asciiTheme="minorHAnsi" w:hAnsiTheme="minorHAnsi"/>
          <w:color w:val="404040" w:themeColor="text1" w:themeTint="BF"/>
        </w:rPr>
        <w:t xml:space="preserve">  </w:t>
      </w:r>
    </w:p>
    <w:p w:rsidR="00DC4AC4" w:rsidRPr="007D042D" w:rsidRDefault="008E7F30" w:rsidP="007D042D">
      <w:pPr>
        <w:pStyle w:val="Heading1"/>
        <w:numPr>
          <w:ilvl w:val="0"/>
          <w:numId w:val="30"/>
        </w:numPr>
      </w:pPr>
      <w:bookmarkStart w:id="2" w:name="_Toc16694657"/>
      <w:r w:rsidRPr="007D042D">
        <w:t>Payer Authentication</w:t>
      </w:r>
      <w:bookmarkEnd w:id="2"/>
    </w:p>
    <w:p w:rsidR="00765896" w:rsidRDefault="00765896" w:rsidP="00765896">
      <w:pPr>
        <w:rPr>
          <w:rFonts w:asciiTheme="minorHAnsi" w:hAnsiTheme="minorHAnsi"/>
          <w:color w:val="404040" w:themeColor="text1" w:themeTint="BF"/>
        </w:rPr>
      </w:pPr>
    </w:p>
    <w:p w:rsidR="002354DE" w:rsidRDefault="002354DE" w:rsidP="00765896">
      <w:pPr>
        <w:rPr>
          <w:rFonts w:asciiTheme="minorHAnsi" w:hAnsiTheme="minorHAnsi"/>
          <w:color w:val="404040" w:themeColor="text1" w:themeTint="BF"/>
        </w:rPr>
      </w:pPr>
      <w:r>
        <w:rPr>
          <w:rFonts w:asciiTheme="minorHAnsi" w:hAnsiTheme="minorHAnsi"/>
          <w:color w:val="404040" w:themeColor="text1" w:themeTint="BF"/>
        </w:rPr>
        <w:t>The CyberSource LINK Cartridge 19.3.0 provides support for the</w:t>
      </w:r>
      <w:r w:rsidR="009C24C5">
        <w:rPr>
          <w:rFonts w:asciiTheme="minorHAnsi" w:hAnsiTheme="minorHAnsi"/>
          <w:color w:val="404040" w:themeColor="text1" w:themeTint="BF"/>
        </w:rPr>
        <w:t xml:space="preserve"> latest</w:t>
      </w:r>
      <w:r>
        <w:rPr>
          <w:rFonts w:asciiTheme="minorHAnsi" w:hAnsiTheme="minorHAnsi"/>
          <w:color w:val="404040" w:themeColor="text1" w:themeTint="BF"/>
        </w:rPr>
        <w:t xml:space="preserve"> 3D Secure 2.</w:t>
      </w:r>
      <w:r w:rsidR="009C24C5">
        <w:rPr>
          <w:rFonts w:asciiTheme="minorHAnsi" w:hAnsiTheme="minorHAnsi"/>
          <w:color w:val="404040" w:themeColor="text1" w:themeTint="BF"/>
        </w:rPr>
        <w:t>x</w:t>
      </w:r>
      <w:r>
        <w:rPr>
          <w:rFonts w:asciiTheme="minorHAnsi" w:hAnsiTheme="minorHAnsi"/>
          <w:color w:val="404040" w:themeColor="text1" w:themeTint="BF"/>
        </w:rPr>
        <w:t xml:space="preserve"> </w:t>
      </w:r>
      <w:r w:rsidR="009C24C5">
        <w:rPr>
          <w:rFonts w:asciiTheme="minorHAnsi" w:hAnsiTheme="minorHAnsi"/>
          <w:color w:val="404040" w:themeColor="text1" w:themeTint="BF"/>
        </w:rPr>
        <w:t>specification.  Upgrading your Payer Authentication integration from the legacy 3D Secure 1.0 specification to 2.x will allow for better authentication rates from issuers and meet PSD2 regulatory requirements for Strong Customer Authentication (SCA) in Europe.</w:t>
      </w:r>
    </w:p>
    <w:p w:rsidR="009C24C5" w:rsidRDefault="009C24C5" w:rsidP="00765896">
      <w:pPr>
        <w:rPr>
          <w:rFonts w:asciiTheme="minorHAnsi" w:hAnsiTheme="minorHAnsi"/>
          <w:color w:val="404040" w:themeColor="text1" w:themeTint="BF"/>
        </w:rPr>
      </w:pPr>
    </w:p>
    <w:p w:rsidR="009C24C5" w:rsidRDefault="009C24C5" w:rsidP="00765896">
      <w:pPr>
        <w:rPr>
          <w:rFonts w:asciiTheme="minorHAnsi" w:hAnsiTheme="minorHAnsi"/>
          <w:color w:val="404040" w:themeColor="text1" w:themeTint="BF"/>
        </w:rPr>
      </w:pPr>
      <w:r>
        <w:rPr>
          <w:rFonts w:asciiTheme="minorHAnsi" w:hAnsiTheme="minorHAnsi"/>
          <w:color w:val="404040" w:themeColor="text1" w:themeTint="BF"/>
        </w:rPr>
        <w:t>The following is a high level architectural diagram of how the Payer Authentication integration works:</w:t>
      </w:r>
    </w:p>
    <w:p w:rsidR="00CD27A4" w:rsidRDefault="001F78CC" w:rsidP="00765896">
      <w:pPr>
        <w:rPr>
          <w:rFonts w:asciiTheme="minorHAnsi" w:hAnsiTheme="minorHAnsi"/>
          <w:color w:val="404040" w:themeColor="text1" w:themeTint="BF"/>
        </w:rPr>
      </w:pPr>
      <w:r w:rsidRPr="001F78CC">
        <w:rPr>
          <w:rFonts w:asciiTheme="minorHAnsi" w:hAnsiTheme="minorHAnsi"/>
          <w:noProof/>
          <w:color w:val="404040" w:themeColor="text1" w:themeTint="BF"/>
        </w:rPr>
        <w:drawing>
          <wp:inline distT="0" distB="0" distL="0" distR="0" wp14:anchorId="3DF4FB40" wp14:editId="76D120B1">
            <wp:extent cx="6858000" cy="391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914140"/>
                    </a:xfrm>
                    <a:prstGeom prst="rect">
                      <a:avLst/>
                    </a:prstGeom>
                  </pic:spPr>
                </pic:pic>
              </a:graphicData>
            </a:graphic>
          </wp:inline>
        </w:drawing>
      </w:r>
    </w:p>
    <w:p w:rsidR="00CD27A4" w:rsidRDefault="00CD27A4" w:rsidP="00765896">
      <w:pPr>
        <w:rPr>
          <w:rFonts w:asciiTheme="minorHAnsi" w:hAnsiTheme="minorHAnsi"/>
          <w:color w:val="404040" w:themeColor="text1" w:themeTint="BF"/>
        </w:rPr>
      </w:pPr>
    </w:p>
    <w:p w:rsidR="00CD27A4" w:rsidRPr="00F379AB" w:rsidRDefault="00CD27A4" w:rsidP="00CD27A4">
      <w:pPr>
        <w:rPr>
          <w:i/>
          <w:color w:val="404040" w:themeColor="text1" w:themeTint="BF"/>
          <w:sz w:val="36"/>
          <w:szCs w:val="36"/>
        </w:rPr>
      </w:pPr>
      <w:r w:rsidRPr="00F379AB">
        <w:rPr>
          <w:i/>
          <w:color w:val="404040" w:themeColor="text1" w:themeTint="BF"/>
          <w:sz w:val="36"/>
          <w:szCs w:val="36"/>
        </w:rPr>
        <w:t>Implementation</w:t>
      </w:r>
      <w:r w:rsidR="00B238E3">
        <w:rPr>
          <w:i/>
          <w:color w:val="404040" w:themeColor="text1" w:themeTint="BF"/>
          <w:sz w:val="36"/>
          <w:szCs w:val="36"/>
        </w:rPr>
        <w:t xml:space="preserve"> of 3DS2.x</w:t>
      </w:r>
    </w:p>
    <w:p w:rsidR="00765896" w:rsidRPr="00704E33" w:rsidRDefault="00765896" w:rsidP="00765896">
      <w:pPr>
        <w:rPr>
          <w:rFonts w:asciiTheme="minorHAnsi" w:hAnsiTheme="minorHAnsi"/>
          <w:color w:val="404040" w:themeColor="text1" w:themeTint="BF"/>
        </w:rPr>
      </w:pPr>
    </w:p>
    <w:p w:rsidR="001B335D" w:rsidRDefault="001B335D" w:rsidP="00765896">
      <w:pPr>
        <w:rPr>
          <w:i/>
          <w:color w:val="404040" w:themeColor="text1" w:themeTint="BF"/>
          <w:sz w:val="32"/>
          <w:szCs w:val="32"/>
        </w:rPr>
      </w:pPr>
    </w:p>
    <w:p w:rsidR="007B11BF" w:rsidRPr="00436BED" w:rsidRDefault="007B11BF" w:rsidP="007B11BF">
      <w:pPr>
        <w:pStyle w:val="Heading4"/>
        <w:rPr>
          <w:rFonts w:ascii="Calibri" w:hAnsi="Calibri" w:cs="Calibri"/>
          <w:sz w:val="20"/>
        </w:rPr>
      </w:pPr>
      <w:bookmarkStart w:id="3" w:name="_Toc492050372"/>
      <w:bookmarkStart w:id="4" w:name="_Toc368651152"/>
      <w:r w:rsidRPr="00436BED">
        <w:rPr>
          <w:rFonts w:ascii="Calibri" w:hAnsi="Calibri" w:cs="Calibri"/>
          <w:sz w:val="20"/>
        </w:rPr>
        <w:t>&lt;Reference Generic section on  CyberSource LINK Cartridge Version 19.3.0 integration guide document &gt;</w:t>
      </w:r>
    </w:p>
    <w:p w:rsidR="007B11BF" w:rsidRPr="00A932E1" w:rsidRDefault="007B11BF" w:rsidP="007B11BF">
      <w:pPr>
        <w:pStyle w:val="Heading4"/>
        <w:rPr>
          <w:rFonts w:asciiTheme="minorHAnsi" w:hAnsiTheme="minorHAnsi"/>
          <w:sz w:val="20"/>
        </w:rPr>
      </w:pPr>
      <w:r w:rsidRPr="00A932E1">
        <w:rPr>
          <w:rFonts w:asciiTheme="minorHAnsi" w:hAnsiTheme="minorHAnsi"/>
          <w:sz w:val="20"/>
        </w:rPr>
        <w:t>Template – summary.isml</w:t>
      </w:r>
    </w:p>
    <w:p w:rsidR="007B11BF" w:rsidRPr="00A932E1" w:rsidRDefault="007B11BF" w:rsidP="007B11BF">
      <w:pPr>
        <w:pStyle w:val="BodyText"/>
        <w:rPr>
          <w:sz w:val="20"/>
          <w:szCs w:val="20"/>
        </w:rPr>
      </w:pPr>
      <w:r w:rsidRPr="00A932E1">
        <w:rPr>
          <w:sz w:val="20"/>
          <w:szCs w:val="20"/>
        </w:rPr>
        <w:t>Below changes are generic for Secure Accpetance/Klarna_credit/Device fingerprint</w:t>
      </w:r>
    </w:p>
    <w:p w:rsidR="007B11BF" w:rsidRPr="00A932E1" w:rsidRDefault="007B11BF" w:rsidP="007B11BF">
      <w:pPr>
        <w:pStyle w:val="BodyText"/>
        <w:rPr>
          <w:sz w:val="20"/>
          <w:szCs w:val="20"/>
        </w:rPr>
      </w:pPr>
    </w:p>
    <w:p w:rsidR="007B11BF" w:rsidRPr="00A932E1" w:rsidRDefault="007B11BF" w:rsidP="007B11BF">
      <w:pPr>
        <w:pStyle w:val="BodyText"/>
        <w:numPr>
          <w:ilvl w:val="0"/>
          <w:numId w:val="51"/>
        </w:numPr>
        <w:rPr>
          <w:sz w:val="20"/>
          <w:szCs w:val="20"/>
        </w:rPr>
      </w:pPr>
      <w:r w:rsidRPr="00A932E1">
        <w:rPr>
          <w:sz w:val="20"/>
          <w:szCs w:val="20"/>
        </w:rPr>
        <w:t>Set summary page tag for Secure Acceptance Iframe</w:t>
      </w:r>
    </w:p>
    <w:tbl>
      <w:tblPr>
        <w:tblStyle w:val="TableGrid"/>
        <w:tblW w:w="0" w:type="auto"/>
        <w:tblLook w:val="04A0" w:firstRow="1" w:lastRow="0" w:firstColumn="1" w:lastColumn="0" w:noHBand="0" w:noVBand="1"/>
      </w:tblPr>
      <w:tblGrid>
        <w:gridCol w:w="10296"/>
      </w:tblGrid>
      <w:tr w:rsidR="007B11BF" w:rsidRPr="00A932E1" w:rsidTr="00BD697A">
        <w:tc>
          <w:tcPr>
            <w:tcW w:w="10296" w:type="dxa"/>
          </w:tcPr>
          <w:p w:rsidR="007B11BF" w:rsidRPr="00A932E1" w:rsidRDefault="007B11BF" w:rsidP="00BD697A">
            <w:pPr>
              <w:autoSpaceDE w:val="0"/>
              <w:autoSpaceDN w:val="0"/>
              <w:adjustRightInd w:val="0"/>
              <w:ind w:left="360"/>
              <w:rPr>
                <w:rFonts w:cs="Consolas"/>
                <w:sz w:val="20"/>
                <w:szCs w:val="20"/>
              </w:rPr>
            </w:pPr>
            <w:r w:rsidRPr="00A932E1">
              <w:rPr>
                <w:rFonts w:cs="Consolas"/>
                <w:color w:val="008080"/>
                <w:sz w:val="20"/>
                <w:szCs w:val="20"/>
              </w:rPr>
              <w:t>&lt;</w:t>
            </w:r>
            <w:r w:rsidRPr="00A932E1">
              <w:rPr>
                <w:rFonts w:cs="Consolas"/>
                <w:color w:val="3F7F7F"/>
                <w:sz w:val="20"/>
                <w:szCs w:val="20"/>
              </w:rPr>
              <w:t>iscontent</w:t>
            </w:r>
            <w:r w:rsidRPr="00A932E1">
              <w:rPr>
                <w:rFonts w:cs="Consolas"/>
                <w:sz w:val="20"/>
                <w:szCs w:val="20"/>
              </w:rPr>
              <w:t xml:space="preserve"> </w:t>
            </w:r>
            <w:r w:rsidRPr="00A932E1">
              <w:rPr>
                <w:rFonts w:cs="Consolas"/>
                <w:color w:val="7F007F"/>
                <w:sz w:val="20"/>
                <w:szCs w:val="20"/>
              </w:rPr>
              <w:t>type</w:t>
            </w:r>
            <w:r w:rsidRPr="00A932E1">
              <w:rPr>
                <w:rFonts w:cs="Consolas"/>
                <w:color w:val="000000"/>
                <w:sz w:val="20"/>
                <w:szCs w:val="20"/>
              </w:rPr>
              <w:t>=</w:t>
            </w:r>
            <w:r w:rsidRPr="00A932E1">
              <w:rPr>
                <w:rFonts w:cs="Consolas"/>
                <w:i/>
                <w:iCs/>
                <w:color w:val="2A00FF"/>
                <w:sz w:val="20"/>
                <w:szCs w:val="20"/>
              </w:rPr>
              <w:t>"text/html"</w:t>
            </w:r>
            <w:r w:rsidRPr="00A932E1">
              <w:rPr>
                <w:rFonts w:cs="Consolas"/>
                <w:sz w:val="20"/>
                <w:szCs w:val="20"/>
              </w:rPr>
              <w:t xml:space="preserve"> </w:t>
            </w:r>
            <w:r w:rsidRPr="00A932E1">
              <w:rPr>
                <w:rFonts w:cs="Consolas"/>
                <w:color w:val="7F007F"/>
                <w:sz w:val="20"/>
                <w:szCs w:val="20"/>
              </w:rPr>
              <w:t>charset</w:t>
            </w:r>
            <w:r w:rsidRPr="00A932E1">
              <w:rPr>
                <w:rFonts w:cs="Consolas"/>
                <w:color w:val="000000"/>
                <w:sz w:val="20"/>
                <w:szCs w:val="20"/>
              </w:rPr>
              <w:t>=</w:t>
            </w:r>
            <w:r w:rsidRPr="00A932E1">
              <w:rPr>
                <w:rFonts w:cs="Consolas"/>
                <w:i/>
                <w:iCs/>
                <w:color w:val="2A00FF"/>
                <w:sz w:val="20"/>
                <w:szCs w:val="20"/>
              </w:rPr>
              <w:t>"UTF-8"</w:t>
            </w:r>
            <w:r w:rsidRPr="00A932E1">
              <w:rPr>
                <w:rFonts w:cs="Consolas"/>
                <w:sz w:val="20"/>
                <w:szCs w:val="20"/>
              </w:rPr>
              <w:t xml:space="preserve"> </w:t>
            </w:r>
            <w:r w:rsidRPr="00A932E1">
              <w:rPr>
                <w:rFonts w:cs="Consolas"/>
                <w:color w:val="7F007F"/>
                <w:sz w:val="20"/>
                <w:szCs w:val="20"/>
              </w:rPr>
              <w:t>compact</w:t>
            </w:r>
            <w:r w:rsidRPr="00A932E1">
              <w:rPr>
                <w:rFonts w:cs="Consolas"/>
                <w:color w:val="000000"/>
                <w:sz w:val="20"/>
                <w:szCs w:val="20"/>
              </w:rPr>
              <w:t>=</w:t>
            </w:r>
            <w:r w:rsidRPr="00A932E1">
              <w:rPr>
                <w:rFonts w:cs="Consolas"/>
                <w:i/>
                <w:iCs/>
                <w:color w:val="2A00FF"/>
                <w:sz w:val="20"/>
                <w:szCs w:val="20"/>
              </w:rPr>
              <w:t>"true"</w:t>
            </w:r>
            <w:r w:rsidRPr="00A932E1">
              <w:rPr>
                <w:rFonts w:cs="Consolas"/>
                <w:color w:val="008080"/>
                <w:sz w:val="20"/>
                <w:szCs w:val="20"/>
              </w:rPr>
              <w:t>/&gt;</w:t>
            </w:r>
          </w:p>
          <w:p w:rsidR="007B11BF" w:rsidRPr="00A932E1" w:rsidRDefault="007B11BF" w:rsidP="00BD697A">
            <w:pPr>
              <w:autoSpaceDE w:val="0"/>
              <w:autoSpaceDN w:val="0"/>
              <w:adjustRightInd w:val="0"/>
              <w:ind w:left="360"/>
              <w:rPr>
                <w:rFonts w:cs="Consolas"/>
                <w:sz w:val="20"/>
                <w:szCs w:val="20"/>
              </w:rPr>
            </w:pP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"summarypage"</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"${true}"</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color w:val="008080"/>
                <w:sz w:val="20"/>
                <w:szCs w:val="20"/>
                <w:highlight w:val="yellow"/>
              </w:rPr>
              <w:t>/&gt;</w:t>
            </w:r>
          </w:p>
          <w:p w:rsidR="007B11BF" w:rsidRPr="00A932E1" w:rsidRDefault="007B11BF" w:rsidP="00BD697A">
            <w:pPr>
              <w:pStyle w:val="BodyText"/>
              <w:rPr>
                <w:sz w:val="20"/>
                <w:szCs w:val="20"/>
              </w:rPr>
            </w:pPr>
            <w:r w:rsidRPr="00A932E1">
              <w:rPr>
                <w:color w:val="008080"/>
                <w:sz w:val="20"/>
                <w:szCs w:val="20"/>
              </w:rPr>
              <w:t>&lt;</w:t>
            </w:r>
            <w:r w:rsidRPr="00A932E1">
              <w:rPr>
                <w:color w:val="3F7F7F"/>
                <w:sz w:val="20"/>
                <w:szCs w:val="20"/>
              </w:rPr>
              <w:t>isdecorate</w:t>
            </w:r>
            <w:r w:rsidRPr="00A932E1">
              <w:rPr>
                <w:sz w:val="20"/>
                <w:szCs w:val="20"/>
              </w:rPr>
              <w:t xml:space="preserve"> </w:t>
            </w:r>
            <w:r w:rsidRPr="00A932E1">
              <w:rPr>
                <w:color w:val="7F007F"/>
                <w:sz w:val="20"/>
                <w:szCs w:val="20"/>
              </w:rPr>
              <w:t>template</w:t>
            </w:r>
            <w:r w:rsidRPr="00A932E1">
              <w:rPr>
                <w:color w:val="000000"/>
                <w:sz w:val="20"/>
                <w:szCs w:val="20"/>
              </w:rPr>
              <w:t>=</w:t>
            </w:r>
            <w:r w:rsidRPr="00A932E1">
              <w:rPr>
                <w:i/>
                <w:iCs/>
                <w:sz w:val="20"/>
                <w:szCs w:val="20"/>
              </w:rPr>
              <w:t>"checkout/pt_checkout"</w:t>
            </w:r>
            <w:r w:rsidRPr="00A932E1">
              <w:rPr>
                <w:color w:val="008080"/>
                <w:sz w:val="20"/>
                <w:szCs w:val="20"/>
              </w:rPr>
              <w:t>/&gt;</w:t>
            </w:r>
          </w:p>
        </w:tc>
      </w:tr>
    </w:tbl>
    <w:p w:rsidR="007B11BF" w:rsidRPr="00A932E1" w:rsidRDefault="007B11BF" w:rsidP="007B11BF">
      <w:pPr>
        <w:pStyle w:val="BodyText"/>
        <w:ind w:left="1080"/>
        <w:rPr>
          <w:sz w:val="20"/>
          <w:szCs w:val="20"/>
        </w:rPr>
      </w:pPr>
    </w:p>
    <w:p w:rsidR="007B11BF" w:rsidRPr="00A932E1" w:rsidRDefault="007B11BF" w:rsidP="007B11BF">
      <w:pPr>
        <w:pStyle w:val="BodyText"/>
        <w:numPr>
          <w:ilvl w:val="0"/>
          <w:numId w:val="51"/>
        </w:numPr>
        <w:rPr>
          <w:sz w:val="20"/>
          <w:szCs w:val="20"/>
        </w:rPr>
      </w:pPr>
      <w:r w:rsidRPr="00A932E1">
        <w:rPr>
          <w:sz w:val="20"/>
          <w:szCs w:val="20"/>
        </w:rPr>
        <w:t xml:space="preserve">Add below code above  &lt;isreportcheckout checkoutstep="${5}" checkoutname="${'OrderSummary'}"/&gt;  </w:t>
      </w:r>
    </w:p>
    <w:tbl>
      <w:tblPr>
        <w:tblStyle w:val="TableGrid"/>
        <w:tblW w:w="0" w:type="auto"/>
        <w:tblLook w:val="04A0" w:firstRow="1" w:lastRow="0" w:firstColumn="1" w:lastColumn="0" w:noHBand="0" w:noVBand="1"/>
      </w:tblPr>
      <w:tblGrid>
        <w:gridCol w:w="10790"/>
      </w:tblGrid>
      <w:tr w:rsidR="007B11BF" w:rsidRPr="00A932E1" w:rsidTr="00BD697A">
        <w:tc>
          <w:tcPr>
            <w:tcW w:w="10296" w:type="dxa"/>
          </w:tcPr>
          <w:p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isscript</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0000"/>
                <w:sz w:val="20"/>
                <w:szCs w:val="20"/>
                <w:highlight w:val="yellow"/>
              </w:rPr>
              <w:tab/>
              <w:t>var CybersourceConstants = require('int_cybersource/cartridge/scripts/utils/CybersourceConstants');</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0000"/>
                <w:sz w:val="20"/>
                <w:szCs w:val="20"/>
                <w:highlight w:val="yellow"/>
              </w:rPr>
              <w:t xml:space="preserve"> </w:t>
            </w:r>
            <w:r w:rsidRPr="00A932E1">
              <w:rPr>
                <w:rFonts w:cs="Consolas"/>
                <w:color w:val="008080"/>
                <w:sz w:val="20"/>
                <w:szCs w:val="20"/>
                <w:highlight w:val="yellow"/>
              </w:rPr>
              <w:t>&lt;/</w:t>
            </w:r>
            <w:r w:rsidRPr="00A932E1">
              <w:rPr>
                <w:rFonts w:cs="Consolas"/>
                <w:color w:val="3F7F7F"/>
                <w:sz w:val="20"/>
                <w:szCs w:val="20"/>
                <w:highlight w:val="yellow"/>
              </w:rPr>
              <w:t>isscript</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"klarnarequired"</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"${false}"</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"${!empty(pdict.Basket)}"</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"LineCntr"</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"${pdict.Basket}"</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iselseif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"${!empty(pdict.Order)}"</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"LineCntr"</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"${pdict.Order}"</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"summaryaction"</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"${URLUtils.https('COSummary-Submit')}"</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sz w:val="20"/>
                <w:szCs w:val="20"/>
                <w:highlight w:val="yellow"/>
              </w:rPr>
              <w:t xml:space="preserve"> </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script</w:t>
            </w:r>
            <w:r w:rsidRPr="00A932E1">
              <w:rPr>
                <w:rFonts w:cs="Consolas"/>
                <w:sz w:val="20"/>
                <w:szCs w:val="20"/>
                <w:highlight w:val="yellow"/>
              </w:rPr>
              <w:t xml:space="preserve"> </w:t>
            </w:r>
            <w:r w:rsidRPr="00A932E1">
              <w:rPr>
                <w:rFonts w:cs="Consolas"/>
                <w:color w:val="7F007F"/>
                <w:sz w:val="20"/>
                <w:szCs w:val="20"/>
                <w:highlight w:val="yellow"/>
              </w:rPr>
              <w:t>src</w:t>
            </w:r>
            <w:r w:rsidRPr="00A932E1">
              <w:rPr>
                <w:rFonts w:cs="Consolas"/>
                <w:color w:val="000000"/>
                <w:sz w:val="20"/>
                <w:szCs w:val="20"/>
                <w:highlight w:val="yellow"/>
              </w:rPr>
              <w:t>=</w:t>
            </w:r>
            <w:r w:rsidRPr="00A932E1">
              <w:rPr>
                <w:rFonts w:cs="Consolas"/>
                <w:i/>
                <w:iCs/>
                <w:color w:val="2A00FF"/>
                <w:sz w:val="20"/>
                <w:szCs w:val="20"/>
                <w:highlight w:val="yellow"/>
              </w:rPr>
              <w:t>"${URLUtils.staticURL('/lib/jquery/jquery-1.11.1.min.js')}"</w:t>
            </w:r>
            <w:r w:rsidRPr="00A932E1">
              <w:rPr>
                <w:rFonts w:cs="Consolas"/>
                <w:sz w:val="20"/>
                <w:szCs w:val="20"/>
                <w:highlight w:val="yellow"/>
              </w:rPr>
              <w:t xml:space="preserve"> </w:t>
            </w:r>
            <w:r w:rsidRPr="00A932E1">
              <w:rPr>
                <w:rFonts w:cs="Consolas"/>
                <w:color w:val="7F007F"/>
                <w:sz w:val="20"/>
                <w:szCs w:val="20"/>
                <w:highlight w:val="yellow"/>
              </w:rPr>
              <w:t>type</w:t>
            </w:r>
            <w:r w:rsidRPr="00A932E1">
              <w:rPr>
                <w:rFonts w:cs="Consolas"/>
                <w:color w:val="000000"/>
                <w:sz w:val="20"/>
                <w:szCs w:val="20"/>
                <w:highlight w:val="yellow"/>
              </w:rPr>
              <w:t>=</w:t>
            </w:r>
            <w:r w:rsidRPr="00A932E1">
              <w:rPr>
                <w:rFonts w:cs="Consolas"/>
                <w:i/>
                <w:iCs/>
                <w:color w:val="2A00FF"/>
                <w:sz w:val="20"/>
                <w:szCs w:val="20"/>
                <w:highlight w:val="yellow"/>
              </w:rPr>
              <w:t>"text/javascript"</w:t>
            </w:r>
            <w:r w:rsidRPr="00A932E1">
              <w:rPr>
                <w:rFonts w:cs="Consolas"/>
                <w:color w:val="008080"/>
                <w:sz w:val="20"/>
                <w:szCs w:val="20"/>
                <w:highlight w:val="yellow"/>
              </w:rPr>
              <w:t>&gt;&lt;/</w:t>
            </w:r>
            <w:r w:rsidRPr="00A932E1">
              <w:rPr>
                <w:rFonts w:cs="Consolas"/>
                <w:color w:val="3F7F7F"/>
                <w:sz w:val="20"/>
                <w:szCs w:val="20"/>
                <w:highlight w:val="yellow"/>
              </w:rPr>
              <w:t>script</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"paymentMethod"</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"${null}"</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color w:val="008080"/>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"isIFrame"</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"${false}"</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sz w:val="20"/>
                <w:szCs w:val="20"/>
                <w:highlight w:val="yellow"/>
              </w:rPr>
              <w:t xml:space="preserve"> </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"${!empty(LineCntr.getPaymentInstruments())}"</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isloop</w:t>
            </w:r>
            <w:r w:rsidRPr="00A932E1">
              <w:rPr>
                <w:rFonts w:cs="Consolas"/>
                <w:sz w:val="20"/>
                <w:szCs w:val="20"/>
                <w:highlight w:val="yellow"/>
              </w:rPr>
              <w:t xml:space="preserve"> </w:t>
            </w:r>
            <w:r w:rsidRPr="00A932E1">
              <w:rPr>
                <w:rFonts w:cs="Consolas"/>
                <w:color w:val="7F007F"/>
                <w:sz w:val="20"/>
                <w:szCs w:val="20"/>
                <w:highlight w:val="yellow"/>
              </w:rPr>
              <w:t>items</w:t>
            </w:r>
            <w:r w:rsidRPr="00A932E1">
              <w:rPr>
                <w:rFonts w:cs="Consolas"/>
                <w:color w:val="000000"/>
                <w:sz w:val="20"/>
                <w:szCs w:val="20"/>
                <w:highlight w:val="yellow"/>
              </w:rPr>
              <w:t>=</w:t>
            </w:r>
            <w:r w:rsidRPr="00A932E1">
              <w:rPr>
                <w:rFonts w:cs="Consolas"/>
                <w:i/>
                <w:iCs/>
                <w:color w:val="2A00FF"/>
                <w:sz w:val="20"/>
                <w:szCs w:val="20"/>
                <w:highlight w:val="yellow"/>
              </w:rPr>
              <w:t>"${LineCntr.getPaymentInstruments()}"</w:t>
            </w:r>
            <w:r w:rsidRPr="00A932E1">
              <w:rPr>
                <w:rFonts w:cs="Consolas"/>
                <w:sz w:val="20"/>
                <w:szCs w:val="20"/>
                <w:highlight w:val="yellow"/>
              </w:rPr>
              <w:t xml:space="preserve"> </w:t>
            </w:r>
            <w:r w:rsidRPr="00A932E1">
              <w:rPr>
                <w:rFonts w:cs="Consolas"/>
                <w:color w:val="7F007F"/>
                <w:sz w:val="20"/>
                <w:szCs w:val="20"/>
                <w:highlight w:val="yellow"/>
              </w:rPr>
              <w:t>var</w:t>
            </w:r>
            <w:r w:rsidRPr="00A932E1">
              <w:rPr>
                <w:rFonts w:cs="Consolas"/>
                <w:color w:val="000000"/>
                <w:sz w:val="20"/>
                <w:szCs w:val="20"/>
                <w:highlight w:val="yellow"/>
              </w:rPr>
              <w:t>=</w:t>
            </w:r>
            <w:r w:rsidRPr="00A932E1">
              <w:rPr>
                <w:rFonts w:cs="Consolas"/>
                <w:i/>
                <w:iCs/>
                <w:color w:val="2A00FF"/>
                <w:sz w:val="20"/>
                <w:szCs w:val="20"/>
                <w:highlight w:val="yellow"/>
              </w:rPr>
              <w:t>"paymentInstr"</w:t>
            </w:r>
            <w:r w:rsidRPr="00A932E1">
              <w:rPr>
                <w:rFonts w:cs="Consolas"/>
                <w:sz w:val="20"/>
                <w:szCs w:val="20"/>
                <w:highlight w:val="yellow"/>
              </w:rPr>
              <w:t xml:space="preserve"> </w:t>
            </w:r>
            <w:r w:rsidRPr="00A932E1">
              <w:rPr>
                <w:rFonts w:cs="Consolas"/>
                <w:color w:val="7F007F"/>
                <w:sz w:val="20"/>
                <w:szCs w:val="20"/>
                <w:highlight w:val="yellow"/>
              </w:rPr>
              <w:t>status</w:t>
            </w:r>
            <w:r w:rsidRPr="00A932E1">
              <w:rPr>
                <w:rFonts w:cs="Consolas"/>
                <w:color w:val="000000"/>
                <w:sz w:val="20"/>
                <w:szCs w:val="20"/>
                <w:highlight w:val="yellow"/>
              </w:rPr>
              <w:t>=</w:t>
            </w:r>
            <w:r w:rsidRPr="00A932E1">
              <w:rPr>
                <w:rFonts w:cs="Consolas"/>
                <w:i/>
                <w:iCs/>
                <w:color w:val="2A00FF"/>
                <w:sz w:val="20"/>
                <w:szCs w:val="20"/>
                <w:highlight w:val="yellow"/>
              </w:rPr>
              <w:t>"loopstate"</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"paymentMethod"</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"${dw.order.PaymentMgr.getPaymentMethod(paymentInstr.paymentMethod).ID}"</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"${dw.order.PaymentMgr.getPaymentMethod(paymentInstr.paymentMethod).ID==CybersourceConstants.METHOD_SA_IFRAME}"</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"summaryaction"</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"${URLUtils.https('COSummary-SubmitOrder')}"</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sz w:val="20"/>
                <w:szCs w:val="20"/>
                <w:highlight w:val="yellow"/>
              </w:rPr>
              <w:t xml:space="preserve"> </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"isIFrame"</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"${true}"</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sz w:val="20"/>
                <w:szCs w:val="20"/>
                <w:highlight w:val="yellow"/>
              </w:rPr>
              <w:t xml:space="preserve"> </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iselseif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"${CybersourceConstants.KLARNA_PAYMENT_METHOD.equals(dw.order.PaymentMgr.getPaymentMethod(paymentInstr.paymentMethod).ID)}"</w:t>
            </w:r>
            <w:r w:rsidRPr="00A932E1">
              <w:rPr>
                <w:rFonts w:cs="Consolas"/>
                <w:sz w:val="20"/>
                <w:szCs w:val="20"/>
                <w:highlight w:val="yellow"/>
              </w:rPr>
              <w:t xml:space="preserve"> </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color w:val="008080"/>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isset</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"klarnarequired"</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"${true}"</w:t>
            </w:r>
            <w:r w:rsidRPr="00A932E1">
              <w:rPr>
                <w:rFonts w:cs="Consolas"/>
                <w:sz w:val="20"/>
                <w:szCs w:val="20"/>
                <w:highlight w:val="yellow"/>
              </w:rPr>
              <w:t xml:space="preserve"> </w:t>
            </w:r>
            <w:r w:rsidRPr="00A932E1">
              <w:rPr>
                <w:rFonts w:cs="Consolas"/>
                <w:color w:val="7F007F"/>
                <w:sz w:val="20"/>
                <w:szCs w:val="20"/>
                <w:highlight w:val="yellow"/>
              </w:rPr>
              <w:t>scope</w:t>
            </w:r>
            <w:r w:rsidRPr="00A932E1">
              <w:rPr>
                <w:rFonts w:cs="Consolas"/>
                <w:color w:val="000000"/>
                <w:sz w:val="20"/>
                <w:szCs w:val="20"/>
                <w:highlight w:val="yellow"/>
              </w:rPr>
              <w:t>=</w:t>
            </w:r>
            <w:r w:rsidRPr="00A932E1">
              <w:rPr>
                <w:rFonts w:cs="Consolas"/>
                <w:i/>
                <w:iCs/>
                <w:color w:val="2A00FF"/>
                <w:sz w:val="20"/>
                <w:szCs w:val="20"/>
                <w:highlight w:val="yellow"/>
              </w:rPr>
              <w:t>"page"</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isloop</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Consolas"/>
                <w:sz w:val="20"/>
                <w:szCs w:val="20"/>
              </w:rPr>
            </w:pP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"${!empty(LineCntr)}"</w:t>
            </w:r>
            <w:r w:rsidRPr="00A932E1">
              <w:rPr>
                <w:rFonts w:cs="Consolas"/>
                <w:color w:val="008080"/>
                <w:sz w:val="20"/>
                <w:szCs w:val="20"/>
                <w:highlight w:val="yellow"/>
              </w:rPr>
              <w:t>&gt;</w:t>
            </w:r>
          </w:p>
          <w:p w:rsidR="007B11BF" w:rsidRPr="00A932E1" w:rsidRDefault="007B11BF" w:rsidP="00BD697A">
            <w:pPr>
              <w:pStyle w:val="BodyText"/>
              <w:rPr>
                <w:sz w:val="20"/>
                <w:szCs w:val="20"/>
              </w:rPr>
            </w:pPr>
            <w:r w:rsidRPr="00A932E1">
              <w:rPr>
                <w:color w:val="000000"/>
                <w:sz w:val="20"/>
                <w:szCs w:val="20"/>
              </w:rPr>
              <w:tab/>
            </w:r>
            <w:r w:rsidRPr="00A932E1">
              <w:rPr>
                <w:color w:val="008080"/>
                <w:sz w:val="20"/>
                <w:szCs w:val="20"/>
              </w:rPr>
              <w:t>&lt;</w:t>
            </w:r>
            <w:r w:rsidRPr="00A932E1">
              <w:rPr>
                <w:color w:val="3F7F7F"/>
                <w:sz w:val="20"/>
                <w:szCs w:val="20"/>
              </w:rPr>
              <w:t>isreportcheckout</w:t>
            </w:r>
            <w:r w:rsidRPr="00A932E1">
              <w:rPr>
                <w:sz w:val="20"/>
                <w:szCs w:val="20"/>
              </w:rPr>
              <w:t xml:space="preserve"> </w:t>
            </w:r>
            <w:r w:rsidRPr="00A932E1">
              <w:rPr>
                <w:color w:val="7F007F"/>
                <w:sz w:val="20"/>
                <w:szCs w:val="20"/>
              </w:rPr>
              <w:t>checkoutstep</w:t>
            </w:r>
            <w:r w:rsidRPr="00A932E1">
              <w:rPr>
                <w:color w:val="000000"/>
                <w:sz w:val="20"/>
                <w:szCs w:val="20"/>
              </w:rPr>
              <w:t>=</w:t>
            </w:r>
            <w:r w:rsidRPr="00A932E1">
              <w:rPr>
                <w:i/>
                <w:iCs/>
                <w:sz w:val="20"/>
                <w:szCs w:val="20"/>
              </w:rPr>
              <w:t>"${5}"</w:t>
            </w:r>
            <w:r w:rsidRPr="00A932E1">
              <w:rPr>
                <w:sz w:val="20"/>
                <w:szCs w:val="20"/>
              </w:rPr>
              <w:t xml:space="preserve"> </w:t>
            </w:r>
            <w:r w:rsidRPr="00A932E1">
              <w:rPr>
                <w:color w:val="7F007F"/>
                <w:sz w:val="20"/>
                <w:szCs w:val="20"/>
              </w:rPr>
              <w:t>checkoutname</w:t>
            </w:r>
            <w:r w:rsidRPr="00A932E1">
              <w:rPr>
                <w:color w:val="000000"/>
                <w:sz w:val="20"/>
                <w:szCs w:val="20"/>
              </w:rPr>
              <w:t>=</w:t>
            </w:r>
            <w:r w:rsidRPr="00A932E1">
              <w:rPr>
                <w:i/>
                <w:iCs/>
                <w:sz w:val="20"/>
                <w:szCs w:val="20"/>
              </w:rPr>
              <w:t>"${'OrderSummary'}"</w:t>
            </w:r>
            <w:r w:rsidRPr="00A932E1">
              <w:rPr>
                <w:color w:val="008080"/>
                <w:sz w:val="20"/>
                <w:szCs w:val="20"/>
              </w:rPr>
              <w:t>/&gt;</w:t>
            </w:r>
          </w:p>
        </w:tc>
      </w:tr>
    </w:tbl>
    <w:p w:rsidR="007B11BF" w:rsidRPr="00A932E1" w:rsidRDefault="007B11BF" w:rsidP="007B11BF">
      <w:pPr>
        <w:pStyle w:val="BodyText"/>
        <w:ind w:left="1080"/>
        <w:rPr>
          <w:sz w:val="20"/>
          <w:szCs w:val="20"/>
        </w:rPr>
      </w:pPr>
    </w:p>
    <w:p w:rsidR="007B11BF" w:rsidRDefault="007B11BF" w:rsidP="007B11BF">
      <w:pPr>
        <w:pStyle w:val="BodyText"/>
        <w:ind w:left="1080"/>
        <w:rPr>
          <w:sz w:val="20"/>
          <w:szCs w:val="20"/>
        </w:rPr>
      </w:pPr>
    </w:p>
    <w:p w:rsidR="007B11BF" w:rsidRDefault="007B11BF" w:rsidP="007B11BF">
      <w:pPr>
        <w:pStyle w:val="BodyText"/>
        <w:ind w:left="1080"/>
        <w:rPr>
          <w:sz w:val="20"/>
          <w:szCs w:val="20"/>
        </w:rPr>
      </w:pPr>
    </w:p>
    <w:p w:rsidR="007B11BF" w:rsidRPr="00A932E1" w:rsidRDefault="007B11BF" w:rsidP="007B11BF">
      <w:pPr>
        <w:pStyle w:val="BodyText"/>
        <w:ind w:left="1080"/>
        <w:rPr>
          <w:sz w:val="20"/>
          <w:szCs w:val="20"/>
        </w:rPr>
      </w:pPr>
    </w:p>
    <w:p w:rsidR="007B11BF" w:rsidRPr="00A932E1" w:rsidRDefault="007B11BF" w:rsidP="007B11BF">
      <w:pPr>
        <w:pStyle w:val="BodyText"/>
        <w:ind w:left="1080"/>
        <w:rPr>
          <w:sz w:val="20"/>
          <w:szCs w:val="20"/>
        </w:rPr>
      </w:pPr>
    </w:p>
    <w:p w:rsidR="007B11BF" w:rsidRPr="00A932E1" w:rsidRDefault="007B11BF" w:rsidP="007B11BF">
      <w:pPr>
        <w:pStyle w:val="BodyText"/>
        <w:ind w:left="1080"/>
        <w:rPr>
          <w:sz w:val="20"/>
          <w:szCs w:val="20"/>
        </w:rPr>
      </w:pPr>
    </w:p>
    <w:p w:rsidR="007B11BF" w:rsidRPr="00A932E1" w:rsidRDefault="007B11BF" w:rsidP="007B11BF">
      <w:pPr>
        <w:pStyle w:val="BodyText"/>
        <w:numPr>
          <w:ilvl w:val="0"/>
          <w:numId w:val="51"/>
        </w:numPr>
        <w:rPr>
          <w:sz w:val="20"/>
          <w:szCs w:val="20"/>
        </w:rPr>
      </w:pPr>
      <w:r w:rsidRPr="00A932E1">
        <w:rPr>
          <w:sz w:val="20"/>
          <w:szCs w:val="20"/>
        </w:rPr>
        <w:t>Replace pdict.Basket with LineCntr at below places</w:t>
      </w:r>
    </w:p>
    <w:tbl>
      <w:tblPr>
        <w:tblStyle w:val="TableGrid"/>
        <w:tblW w:w="0" w:type="auto"/>
        <w:tblLook w:val="04A0" w:firstRow="1" w:lastRow="0" w:firstColumn="1" w:lastColumn="0" w:noHBand="0" w:noVBand="1"/>
      </w:tblPr>
      <w:tblGrid>
        <w:gridCol w:w="10296"/>
      </w:tblGrid>
      <w:tr w:rsidR="007B11BF" w:rsidRPr="00A932E1" w:rsidTr="00BD697A">
        <w:tc>
          <w:tcPr>
            <w:tcW w:w="10296" w:type="dxa"/>
          </w:tcPr>
          <w:p w:rsidR="007B11BF" w:rsidRPr="00A932E1" w:rsidRDefault="007B11BF" w:rsidP="00BD697A">
            <w:pPr>
              <w:autoSpaceDE w:val="0"/>
              <w:autoSpaceDN w:val="0"/>
              <w:adjustRightInd w:val="0"/>
              <w:rPr>
                <w:rFonts w:cs="Consolas"/>
                <w:sz w:val="20"/>
                <w:szCs w:val="20"/>
              </w:rPr>
            </w:pPr>
            <w:r w:rsidRPr="00A932E1">
              <w:rPr>
                <w:rFonts w:cs="Consolas"/>
                <w:color w:val="008080"/>
                <w:sz w:val="20"/>
                <w:szCs w:val="20"/>
              </w:rPr>
              <w:t>&lt;</w:t>
            </w:r>
            <w:r w:rsidRPr="00A932E1">
              <w:rPr>
                <w:rFonts w:cs="Consolas"/>
                <w:color w:val="3F7F7F"/>
                <w:sz w:val="20"/>
                <w:szCs w:val="20"/>
                <w:highlight w:val="lightGray"/>
              </w:rPr>
              <w:t>isif</w:t>
            </w:r>
            <w:r w:rsidRPr="00A932E1">
              <w:rPr>
                <w:rFonts w:cs="Consolas"/>
                <w:sz w:val="20"/>
                <w:szCs w:val="20"/>
              </w:rPr>
              <w:t xml:space="preserve"> </w:t>
            </w:r>
            <w:r w:rsidRPr="00A932E1">
              <w:rPr>
                <w:rFonts w:cs="Consolas"/>
                <w:color w:val="7F007F"/>
                <w:sz w:val="20"/>
                <w:szCs w:val="20"/>
              </w:rPr>
              <w:t>condition</w:t>
            </w:r>
            <w:r w:rsidRPr="00A932E1">
              <w:rPr>
                <w:rFonts w:cs="Consolas"/>
                <w:color w:val="000000"/>
                <w:sz w:val="20"/>
                <w:szCs w:val="20"/>
              </w:rPr>
              <w:t>=</w:t>
            </w:r>
            <w:r w:rsidRPr="00A932E1">
              <w:rPr>
                <w:rFonts w:cs="Consolas"/>
                <w:i/>
                <w:iCs/>
                <w:color w:val="2A00FF"/>
                <w:sz w:val="20"/>
                <w:szCs w:val="20"/>
              </w:rPr>
              <w:t>"${!pdict.CurrentForms.multishipping.entered.value}"</w:t>
            </w:r>
            <w:r w:rsidRPr="00A932E1">
              <w:rPr>
                <w:rFonts w:cs="Consolas"/>
                <w:color w:val="008080"/>
                <w:sz w:val="20"/>
                <w:szCs w:val="20"/>
              </w:rPr>
              <w:t>&gt;</w:t>
            </w:r>
          </w:p>
          <w:p w:rsidR="007B11BF" w:rsidRPr="00A932E1" w:rsidRDefault="007B11BF" w:rsidP="00BD697A">
            <w:pPr>
              <w:autoSpaceDE w:val="0"/>
              <w:autoSpaceDN w:val="0"/>
              <w:adjustRightInd w:val="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ischeckoutprogressindicator</w:t>
            </w:r>
            <w:r w:rsidRPr="00A932E1">
              <w:rPr>
                <w:rFonts w:cs="Consolas"/>
                <w:sz w:val="20"/>
                <w:szCs w:val="20"/>
              </w:rPr>
              <w:t xml:space="preserve"> </w:t>
            </w:r>
            <w:r w:rsidRPr="00A932E1">
              <w:rPr>
                <w:rFonts w:cs="Consolas"/>
                <w:color w:val="7F007F"/>
                <w:sz w:val="20"/>
                <w:szCs w:val="20"/>
              </w:rPr>
              <w:t>step</w:t>
            </w:r>
            <w:r w:rsidRPr="00A932E1">
              <w:rPr>
                <w:rFonts w:cs="Consolas"/>
                <w:color w:val="000000"/>
                <w:sz w:val="20"/>
                <w:szCs w:val="20"/>
              </w:rPr>
              <w:t>=</w:t>
            </w:r>
            <w:r w:rsidRPr="00A932E1">
              <w:rPr>
                <w:rFonts w:cs="Consolas"/>
                <w:i/>
                <w:iCs/>
                <w:color w:val="2A00FF"/>
                <w:sz w:val="20"/>
                <w:szCs w:val="20"/>
              </w:rPr>
              <w:t>"3"</w:t>
            </w:r>
            <w:r w:rsidRPr="00A932E1">
              <w:rPr>
                <w:rFonts w:cs="Consolas"/>
                <w:sz w:val="20"/>
                <w:szCs w:val="20"/>
              </w:rPr>
              <w:t xml:space="preserve"> </w:t>
            </w:r>
            <w:r w:rsidRPr="00A932E1">
              <w:rPr>
                <w:rFonts w:cs="Consolas"/>
                <w:color w:val="7F007F"/>
                <w:sz w:val="20"/>
                <w:szCs w:val="20"/>
              </w:rPr>
              <w:t>multishipping</w:t>
            </w:r>
            <w:r w:rsidRPr="00A932E1">
              <w:rPr>
                <w:rFonts w:cs="Consolas"/>
                <w:color w:val="000000"/>
                <w:sz w:val="20"/>
                <w:szCs w:val="20"/>
              </w:rPr>
              <w:t>=</w:t>
            </w:r>
            <w:r w:rsidRPr="00A932E1">
              <w:rPr>
                <w:rFonts w:cs="Consolas"/>
                <w:i/>
                <w:iCs/>
                <w:color w:val="2A00FF"/>
                <w:sz w:val="20"/>
                <w:szCs w:val="20"/>
              </w:rPr>
              <w:t>"false"</w:t>
            </w:r>
            <w:r w:rsidRPr="00A932E1">
              <w:rPr>
                <w:rFonts w:cs="Consolas"/>
                <w:sz w:val="20"/>
                <w:szCs w:val="20"/>
              </w:rPr>
              <w:t xml:space="preserve"> </w:t>
            </w:r>
            <w:r w:rsidRPr="00A932E1">
              <w:rPr>
                <w:rFonts w:cs="Consolas"/>
                <w:color w:val="7F007F"/>
                <w:sz w:val="20"/>
                <w:szCs w:val="20"/>
              </w:rPr>
              <w:t>rendershipping</w:t>
            </w:r>
            <w:r w:rsidRPr="00A932E1">
              <w:rPr>
                <w:rFonts w:cs="Consolas"/>
                <w:color w:val="000000"/>
                <w:sz w:val="20"/>
                <w:szCs w:val="20"/>
              </w:rPr>
              <w:t>=</w:t>
            </w:r>
            <w:r w:rsidRPr="00A932E1">
              <w:rPr>
                <w:rFonts w:cs="Consolas"/>
                <w:i/>
                <w:iCs/>
                <w:color w:val="2A00FF"/>
                <w:sz w:val="20"/>
                <w:szCs w:val="20"/>
              </w:rPr>
              <w:t>"${</w:t>
            </w:r>
            <w:r w:rsidRPr="00A932E1">
              <w:rPr>
                <w:rFonts w:cs="Consolas"/>
                <w:i/>
                <w:iCs/>
                <w:color w:val="2A00FF"/>
                <w:sz w:val="20"/>
                <w:szCs w:val="20"/>
                <w:highlight w:val="yellow"/>
              </w:rPr>
              <w:t>LineCntr</w:t>
            </w:r>
            <w:r w:rsidRPr="00A932E1">
              <w:rPr>
                <w:rFonts w:cs="Consolas"/>
                <w:i/>
                <w:iCs/>
                <w:color w:val="2A00FF"/>
                <w:sz w:val="20"/>
                <w:szCs w:val="20"/>
              </w:rPr>
              <w:t>.productLineItems.size() == 0 ? 'false' : 'true'}"</w:t>
            </w:r>
            <w:r w:rsidRPr="00A932E1">
              <w:rPr>
                <w:rFonts w:cs="Consolas"/>
                <w:color w:val="008080"/>
                <w:sz w:val="20"/>
                <w:szCs w:val="20"/>
              </w:rPr>
              <w:t>/&gt;</w:t>
            </w:r>
          </w:p>
          <w:p w:rsidR="007B11BF" w:rsidRPr="00A932E1" w:rsidRDefault="007B11BF" w:rsidP="00BD697A">
            <w:pPr>
              <w:autoSpaceDE w:val="0"/>
              <w:autoSpaceDN w:val="0"/>
              <w:adjustRightInd w:val="0"/>
              <w:rPr>
                <w:rFonts w:cs="Consolas"/>
                <w:sz w:val="20"/>
                <w:szCs w:val="20"/>
              </w:rPr>
            </w:pP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iselse</w:t>
            </w:r>
            <w:r w:rsidRPr="00A932E1">
              <w:rPr>
                <w:rFonts w:cs="Consolas"/>
                <w:color w:val="008080"/>
                <w:sz w:val="20"/>
                <w:szCs w:val="20"/>
              </w:rPr>
              <w:t>/&gt;</w:t>
            </w:r>
          </w:p>
          <w:p w:rsidR="007B11BF" w:rsidRPr="00A932E1" w:rsidRDefault="007B11BF" w:rsidP="00BD697A">
            <w:pPr>
              <w:autoSpaceDE w:val="0"/>
              <w:autoSpaceDN w:val="0"/>
              <w:adjustRightInd w:val="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ischeckoutprogressindicator</w:t>
            </w:r>
            <w:r w:rsidRPr="00A932E1">
              <w:rPr>
                <w:rFonts w:cs="Consolas"/>
                <w:sz w:val="20"/>
                <w:szCs w:val="20"/>
              </w:rPr>
              <w:t xml:space="preserve"> </w:t>
            </w:r>
            <w:r w:rsidRPr="00A932E1">
              <w:rPr>
                <w:rFonts w:cs="Consolas"/>
                <w:color w:val="7F007F"/>
                <w:sz w:val="20"/>
                <w:szCs w:val="20"/>
              </w:rPr>
              <w:t>step</w:t>
            </w:r>
            <w:r w:rsidRPr="00A932E1">
              <w:rPr>
                <w:rFonts w:cs="Consolas"/>
                <w:color w:val="000000"/>
                <w:sz w:val="20"/>
                <w:szCs w:val="20"/>
              </w:rPr>
              <w:t>=</w:t>
            </w:r>
            <w:r w:rsidRPr="00A932E1">
              <w:rPr>
                <w:rFonts w:cs="Consolas"/>
                <w:i/>
                <w:iCs/>
                <w:color w:val="2A00FF"/>
                <w:sz w:val="20"/>
                <w:szCs w:val="20"/>
              </w:rPr>
              <w:t>"4"</w:t>
            </w:r>
            <w:r w:rsidRPr="00A932E1">
              <w:rPr>
                <w:rFonts w:cs="Consolas"/>
                <w:sz w:val="20"/>
                <w:szCs w:val="20"/>
              </w:rPr>
              <w:t xml:space="preserve"> </w:t>
            </w:r>
            <w:r w:rsidRPr="00A932E1">
              <w:rPr>
                <w:rFonts w:cs="Consolas"/>
                <w:color w:val="7F007F"/>
                <w:sz w:val="20"/>
                <w:szCs w:val="20"/>
              </w:rPr>
              <w:t>multishipping</w:t>
            </w:r>
            <w:r w:rsidRPr="00A932E1">
              <w:rPr>
                <w:rFonts w:cs="Consolas"/>
                <w:color w:val="000000"/>
                <w:sz w:val="20"/>
                <w:szCs w:val="20"/>
              </w:rPr>
              <w:t>=</w:t>
            </w:r>
            <w:r w:rsidRPr="00A932E1">
              <w:rPr>
                <w:rFonts w:cs="Consolas"/>
                <w:i/>
                <w:iCs/>
                <w:color w:val="2A00FF"/>
                <w:sz w:val="20"/>
                <w:szCs w:val="20"/>
              </w:rPr>
              <w:t>"true"</w:t>
            </w:r>
            <w:r w:rsidRPr="00A932E1">
              <w:rPr>
                <w:rFonts w:cs="Consolas"/>
                <w:sz w:val="20"/>
                <w:szCs w:val="20"/>
              </w:rPr>
              <w:t xml:space="preserve"> </w:t>
            </w:r>
            <w:r w:rsidRPr="00A932E1">
              <w:rPr>
                <w:rFonts w:cs="Consolas"/>
                <w:color w:val="7F007F"/>
                <w:sz w:val="20"/>
                <w:szCs w:val="20"/>
              </w:rPr>
              <w:t>rendershipping</w:t>
            </w:r>
            <w:r w:rsidRPr="00A932E1">
              <w:rPr>
                <w:rFonts w:cs="Consolas"/>
                <w:color w:val="000000"/>
                <w:sz w:val="20"/>
                <w:szCs w:val="20"/>
              </w:rPr>
              <w:t>=</w:t>
            </w:r>
            <w:r w:rsidRPr="00A932E1">
              <w:rPr>
                <w:rFonts w:cs="Consolas"/>
                <w:i/>
                <w:iCs/>
                <w:color w:val="2A00FF"/>
                <w:sz w:val="20"/>
                <w:szCs w:val="20"/>
              </w:rPr>
              <w:t>"${</w:t>
            </w:r>
            <w:r w:rsidRPr="00A932E1">
              <w:rPr>
                <w:rFonts w:cs="Consolas"/>
                <w:i/>
                <w:iCs/>
                <w:color w:val="2A00FF"/>
                <w:sz w:val="20"/>
                <w:szCs w:val="20"/>
                <w:highlight w:val="yellow"/>
              </w:rPr>
              <w:t>LineCntr</w:t>
            </w:r>
            <w:r w:rsidRPr="00A932E1">
              <w:rPr>
                <w:rFonts w:cs="Consolas"/>
                <w:i/>
                <w:iCs/>
                <w:color w:val="2A00FF"/>
                <w:sz w:val="20"/>
                <w:szCs w:val="20"/>
              </w:rPr>
              <w:t>.productLineItems.size() == 0 ? 'false' : 'true'}"</w:t>
            </w:r>
            <w:r w:rsidRPr="00A932E1">
              <w:rPr>
                <w:rFonts w:cs="Consolas"/>
                <w:color w:val="008080"/>
                <w:sz w:val="20"/>
                <w:szCs w:val="20"/>
              </w:rPr>
              <w:t>/&gt;</w:t>
            </w:r>
          </w:p>
          <w:p w:rsidR="007B11BF" w:rsidRPr="00A932E1" w:rsidRDefault="007B11BF" w:rsidP="00BD697A">
            <w:pPr>
              <w:pStyle w:val="BodyText"/>
              <w:rPr>
                <w:sz w:val="20"/>
                <w:szCs w:val="20"/>
              </w:rPr>
            </w:pPr>
            <w:r w:rsidRPr="00A932E1">
              <w:rPr>
                <w:color w:val="000000"/>
                <w:sz w:val="20"/>
                <w:szCs w:val="20"/>
              </w:rPr>
              <w:tab/>
            </w:r>
            <w:r w:rsidRPr="00A932E1">
              <w:rPr>
                <w:color w:val="008080"/>
                <w:sz w:val="20"/>
                <w:szCs w:val="20"/>
              </w:rPr>
              <w:t>&lt;/</w:t>
            </w:r>
            <w:r w:rsidRPr="00A932E1">
              <w:rPr>
                <w:sz w:val="20"/>
                <w:szCs w:val="20"/>
                <w:highlight w:val="lightGray"/>
              </w:rPr>
              <w:t>isif</w:t>
            </w:r>
            <w:r w:rsidRPr="00A932E1">
              <w:rPr>
                <w:color w:val="008080"/>
                <w:sz w:val="20"/>
                <w:szCs w:val="20"/>
              </w:rPr>
              <w:t>&gt;</w:t>
            </w:r>
          </w:p>
        </w:tc>
      </w:tr>
    </w:tbl>
    <w:p w:rsidR="007B11BF" w:rsidRPr="00A932E1" w:rsidRDefault="007B11BF" w:rsidP="007B11BF">
      <w:pPr>
        <w:pStyle w:val="BodyText"/>
        <w:numPr>
          <w:ilvl w:val="0"/>
          <w:numId w:val="51"/>
        </w:numPr>
        <w:rPr>
          <w:sz w:val="20"/>
          <w:szCs w:val="20"/>
        </w:rPr>
      </w:pPr>
      <w:r w:rsidRPr="00A932E1">
        <w:rPr>
          <w:sz w:val="20"/>
          <w:szCs w:val="20"/>
        </w:rPr>
        <w:t>Add condition for secure acceptance error by replacing  place order error with below code</w:t>
      </w:r>
    </w:p>
    <w:tbl>
      <w:tblPr>
        <w:tblStyle w:val="TableGrid"/>
        <w:tblW w:w="0" w:type="auto"/>
        <w:tblLook w:val="04A0" w:firstRow="1" w:lastRow="0" w:firstColumn="1" w:lastColumn="0" w:noHBand="0" w:noVBand="1"/>
      </w:tblPr>
      <w:tblGrid>
        <w:gridCol w:w="10296"/>
      </w:tblGrid>
      <w:tr w:rsidR="007B11BF" w:rsidRPr="00A932E1" w:rsidTr="00BD697A">
        <w:tc>
          <w:tcPr>
            <w:tcW w:w="10296" w:type="dxa"/>
          </w:tcPr>
          <w:p w:rsidR="007B11BF" w:rsidRPr="00A932E1" w:rsidRDefault="007B11BF" w:rsidP="00BD697A">
            <w:pPr>
              <w:autoSpaceDE w:val="0"/>
              <w:autoSpaceDN w:val="0"/>
              <w:adjustRightInd w:val="0"/>
              <w:rPr>
                <w:rFonts w:cstheme="minorHAnsi"/>
                <w:color w:val="008080"/>
                <w:sz w:val="20"/>
                <w:szCs w:val="20"/>
                <w:highlight w:val="yellow"/>
              </w:rPr>
            </w:pPr>
            <w:r w:rsidRPr="00A932E1">
              <w:rPr>
                <w:rFonts w:cstheme="minorHAnsi"/>
                <w:color w:val="008080"/>
                <w:sz w:val="20"/>
                <w:szCs w:val="20"/>
                <w:highlight w:val="yellow"/>
                <w:shd w:val="clear" w:color="auto" w:fill="E8F2FE"/>
              </w:rPr>
              <w:t>&lt;</w:t>
            </w:r>
            <w:r w:rsidRPr="00A932E1">
              <w:rPr>
                <w:rFonts w:cstheme="minorHAnsi"/>
                <w:color w:val="3F7F7F"/>
                <w:sz w:val="20"/>
                <w:szCs w:val="20"/>
                <w:highlight w:val="yellow"/>
                <w:shd w:val="clear" w:color="auto" w:fill="D4D4D4"/>
              </w:rPr>
              <w:t>div</w:t>
            </w:r>
            <w:r w:rsidRPr="00A932E1">
              <w:rPr>
                <w:rFonts w:cstheme="minorHAnsi"/>
                <w:sz w:val="20"/>
                <w:szCs w:val="20"/>
                <w:highlight w:val="yellow"/>
                <w:shd w:val="clear" w:color="auto" w:fill="E8F2FE"/>
              </w:rPr>
              <w:t xml:space="preserve"> </w:t>
            </w:r>
            <w:r w:rsidRPr="00A932E1">
              <w:rPr>
                <w:rFonts w:cstheme="minorHAnsi"/>
                <w:color w:val="7F007F"/>
                <w:sz w:val="20"/>
                <w:szCs w:val="20"/>
                <w:highlight w:val="yellow"/>
                <w:shd w:val="clear" w:color="auto" w:fill="E8F2FE"/>
              </w:rPr>
              <w:t>id</w:t>
            </w:r>
            <w:r w:rsidRPr="00A932E1">
              <w:rPr>
                <w:rFonts w:cstheme="minorHAnsi"/>
                <w:color w:val="000000"/>
                <w:sz w:val="20"/>
                <w:szCs w:val="20"/>
                <w:highlight w:val="yellow"/>
                <w:shd w:val="clear" w:color="auto" w:fill="E8F2FE"/>
              </w:rPr>
              <w:t>=</w:t>
            </w:r>
            <w:r w:rsidRPr="00A932E1">
              <w:rPr>
                <w:rFonts w:cstheme="minorHAnsi"/>
                <w:i/>
                <w:iCs/>
                <w:color w:val="2A00FF"/>
                <w:sz w:val="20"/>
                <w:szCs w:val="20"/>
                <w:highlight w:val="yellow"/>
                <w:shd w:val="clear" w:color="auto" w:fill="E8F2FE"/>
              </w:rPr>
              <w:t>"errordiv"</w:t>
            </w:r>
            <w:r w:rsidRPr="00A932E1">
              <w:rPr>
                <w:rFonts w:cstheme="minorHAnsi"/>
                <w:color w:val="008080"/>
                <w:sz w:val="20"/>
                <w:szCs w:val="20"/>
                <w:highlight w:val="yellow"/>
                <w:shd w:val="clear" w:color="auto" w:fill="E8F2FE"/>
              </w:rPr>
              <w:t>&gt;</w:t>
            </w:r>
          </w:p>
          <w:p w:rsidR="007B11BF" w:rsidRPr="00A932E1" w:rsidRDefault="007B11BF" w:rsidP="00BD697A">
            <w:pPr>
              <w:autoSpaceDE w:val="0"/>
              <w:autoSpaceDN w:val="0"/>
              <w:adjustRightInd w:val="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"${pdict.CurrentHttpParameterMap.SecureAcceptanceError != null &amp;&amp; !empty(pdict.CurrentHttpParameterMap.SecureAcceptanceError.stringValue)}"</w:t>
            </w:r>
            <w:r w:rsidRPr="00A932E1">
              <w:rPr>
                <w:rFonts w:cs="Consolas"/>
                <w:color w:val="008080"/>
                <w:sz w:val="20"/>
                <w:szCs w:val="20"/>
                <w:highlight w:val="yellow"/>
              </w:rPr>
              <w:t>&gt;</w:t>
            </w:r>
          </w:p>
          <w:p w:rsidR="007B11BF" w:rsidRPr="00A932E1" w:rsidRDefault="007B11BF" w:rsidP="00BD697A">
            <w:pPr>
              <w:autoSpaceDE w:val="0"/>
              <w:autoSpaceDN w:val="0"/>
              <w:adjustRightInd w:val="0"/>
              <w:ind w:firstLine="72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div</w:t>
            </w:r>
            <w:r w:rsidRPr="00A932E1">
              <w:rPr>
                <w:rFonts w:cs="Consolas"/>
                <w:sz w:val="20"/>
                <w:szCs w:val="20"/>
                <w:highlight w:val="yellow"/>
              </w:rPr>
              <w:t xml:space="preserve"> </w:t>
            </w:r>
            <w:r w:rsidRPr="00A932E1">
              <w:rPr>
                <w:rFonts w:cs="Consolas"/>
                <w:color w:val="7F007F"/>
                <w:sz w:val="20"/>
                <w:szCs w:val="20"/>
                <w:highlight w:val="yellow"/>
              </w:rPr>
              <w:t>class</w:t>
            </w:r>
            <w:r w:rsidRPr="00A932E1">
              <w:rPr>
                <w:rFonts w:cs="Consolas"/>
                <w:color w:val="000000"/>
                <w:sz w:val="20"/>
                <w:szCs w:val="20"/>
                <w:highlight w:val="yellow"/>
              </w:rPr>
              <w:t>=</w:t>
            </w:r>
            <w:r w:rsidRPr="00A932E1">
              <w:rPr>
                <w:rFonts w:cs="Consolas"/>
                <w:i/>
                <w:iCs/>
                <w:color w:val="2A00FF"/>
                <w:sz w:val="20"/>
                <w:szCs w:val="20"/>
                <w:highlight w:val="yellow"/>
              </w:rPr>
              <w:t>"error-form"</w:t>
            </w:r>
            <w:r w:rsidRPr="00A932E1">
              <w:rPr>
                <w:rFonts w:cs="Consolas"/>
                <w:color w:val="008080"/>
                <w:sz w:val="20"/>
                <w:szCs w:val="20"/>
                <w:highlight w:val="yellow"/>
              </w:rPr>
              <w:t>&gt;</w:t>
            </w:r>
            <w:r w:rsidRPr="00A932E1">
              <w:rPr>
                <w:rFonts w:cs="Consolas"/>
                <w:color w:val="000000"/>
                <w:sz w:val="20"/>
                <w:szCs w:val="20"/>
                <w:highlight w:val="yellow"/>
              </w:rPr>
              <w:t>${Resource.msg('confirm.error.technical','checkout',null)}</w:t>
            </w:r>
            <w:r w:rsidRPr="00A932E1">
              <w:rPr>
                <w:rFonts w:cs="Consolas"/>
                <w:color w:val="008080"/>
                <w:sz w:val="20"/>
                <w:szCs w:val="20"/>
                <w:highlight w:val="yellow"/>
              </w:rPr>
              <w:t>&lt;/</w:t>
            </w:r>
            <w:r w:rsidRPr="00A932E1">
              <w:rPr>
                <w:rFonts w:cs="Consolas"/>
                <w:color w:val="3F7F7F"/>
                <w:sz w:val="20"/>
                <w:szCs w:val="20"/>
                <w:highlight w:val="yellow"/>
              </w:rPr>
              <w:t>div</w:t>
            </w:r>
            <w:r w:rsidRPr="00A932E1">
              <w:rPr>
                <w:rFonts w:cs="Consolas"/>
                <w:color w:val="008080"/>
                <w:sz w:val="20"/>
                <w:szCs w:val="20"/>
                <w:highlight w:val="yellow"/>
              </w:rPr>
              <w:t>&gt;</w:t>
            </w:r>
          </w:p>
          <w:p w:rsidR="007B11BF" w:rsidRPr="00A932E1" w:rsidRDefault="007B11BF" w:rsidP="00BD697A">
            <w:pPr>
              <w:autoSpaceDE w:val="0"/>
              <w:autoSpaceDN w:val="0"/>
              <w:adjustRightInd w:val="0"/>
              <w:ind w:firstLine="720"/>
              <w:rPr>
                <w:rFonts w:cs="Consolas"/>
                <w:sz w:val="20"/>
                <w:szCs w:val="20"/>
              </w:rPr>
            </w:pP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iselseif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"${pdict.PlaceOrderError != null}"</w:t>
            </w:r>
            <w:r w:rsidRPr="00A932E1">
              <w:rPr>
                <w:rFonts w:cs="Consolas"/>
                <w:color w:val="008080"/>
                <w:sz w:val="20"/>
                <w:szCs w:val="20"/>
                <w:highlight w:val="yellow"/>
              </w:rPr>
              <w:t>&gt;</w:t>
            </w:r>
          </w:p>
          <w:p w:rsidR="007B11BF" w:rsidRPr="00A932E1" w:rsidRDefault="007B11BF" w:rsidP="00BD697A">
            <w:pPr>
              <w:autoSpaceDE w:val="0"/>
              <w:autoSpaceDN w:val="0"/>
              <w:adjustRightInd w:val="0"/>
              <w:ind w:firstLine="72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highlight w:val="yellow"/>
              </w:rPr>
              <w:t>&lt;</w:t>
            </w:r>
            <w:r w:rsidRPr="00A932E1">
              <w:rPr>
                <w:rFonts w:cs="Consolas"/>
                <w:color w:val="3F7F7F"/>
                <w:sz w:val="20"/>
                <w:szCs w:val="20"/>
                <w:highlight w:val="yellow"/>
              </w:rPr>
              <w:t>div</w:t>
            </w:r>
            <w:r w:rsidRPr="00A932E1">
              <w:rPr>
                <w:rFonts w:cs="Consolas"/>
                <w:sz w:val="20"/>
                <w:szCs w:val="20"/>
                <w:highlight w:val="yellow"/>
              </w:rPr>
              <w:t xml:space="preserve"> </w:t>
            </w:r>
            <w:r w:rsidRPr="00A932E1">
              <w:rPr>
                <w:rFonts w:cs="Consolas"/>
                <w:color w:val="7F007F"/>
                <w:sz w:val="20"/>
                <w:szCs w:val="20"/>
                <w:highlight w:val="yellow"/>
              </w:rPr>
              <w:t>class</w:t>
            </w:r>
            <w:r w:rsidRPr="00A932E1">
              <w:rPr>
                <w:rFonts w:cs="Consolas"/>
                <w:color w:val="000000"/>
                <w:sz w:val="20"/>
                <w:szCs w:val="20"/>
                <w:highlight w:val="yellow"/>
              </w:rPr>
              <w:t>=</w:t>
            </w:r>
            <w:r w:rsidRPr="00A932E1">
              <w:rPr>
                <w:rFonts w:cs="Consolas"/>
                <w:i/>
                <w:iCs/>
                <w:color w:val="2A00FF"/>
                <w:sz w:val="20"/>
                <w:szCs w:val="20"/>
                <w:highlight w:val="yellow"/>
              </w:rPr>
              <w:t>"error-form"</w:t>
            </w:r>
            <w:r w:rsidRPr="00A932E1">
              <w:rPr>
                <w:rFonts w:cs="Consolas"/>
                <w:color w:val="008080"/>
                <w:sz w:val="20"/>
                <w:szCs w:val="20"/>
                <w:highlight w:val="yellow"/>
              </w:rPr>
              <w:t>&gt;</w:t>
            </w:r>
            <w:r w:rsidRPr="00A932E1">
              <w:rPr>
                <w:rFonts w:cs="Consolas"/>
                <w:color w:val="000000"/>
                <w:sz w:val="20"/>
                <w:szCs w:val="20"/>
                <w:highlight w:val="yellow"/>
              </w:rPr>
              <w:t>${Resource.msg(pdict.PlaceOrderError.code,'checkout',null)}</w:t>
            </w:r>
            <w:r w:rsidRPr="00A932E1">
              <w:rPr>
                <w:rFonts w:cs="Consolas"/>
                <w:color w:val="008080"/>
                <w:sz w:val="20"/>
                <w:szCs w:val="20"/>
                <w:highlight w:val="yellow"/>
              </w:rPr>
              <w:t>&lt;/</w:t>
            </w:r>
            <w:r w:rsidRPr="00A932E1">
              <w:rPr>
                <w:rFonts w:cs="Consolas"/>
                <w:color w:val="3F7F7F"/>
                <w:sz w:val="20"/>
                <w:szCs w:val="20"/>
                <w:highlight w:val="yellow"/>
              </w:rPr>
              <w:t>div</w:t>
            </w:r>
            <w:r w:rsidRPr="00A932E1">
              <w:rPr>
                <w:rFonts w:cs="Consolas"/>
                <w:color w:val="008080"/>
                <w:sz w:val="20"/>
                <w:szCs w:val="20"/>
                <w:highlight w:val="yellow"/>
              </w:rPr>
              <w:t>&gt;</w:t>
            </w:r>
          </w:p>
          <w:p w:rsidR="007B11BF" w:rsidRPr="00A932E1" w:rsidRDefault="007B11BF" w:rsidP="00BD697A">
            <w:pPr>
              <w:autoSpaceDE w:val="0"/>
              <w:autoSpaceDN w:val="0"/>
              <w:adjustRightInd w:val="0"/>
              <w:ind w:firstLine="720"/>
              <w:rPr>
                <w:rFonts w:cs="Consolas"/>
                <w:color w:val="008080"/>
                <w:sz w:val="20"/>
                <w:szCs w:val="20"/>
                <w:highlight w:val="yellow"/>
              </w:rPr>
            </w:pPr>
            <w:r w:rsidRPr="00A932E1">
              <w:rPr>
                <w:rFonts w:cs="Consolas"/>
                <w:color w:val="000000"/>
                <w:sz w:val="20"/>
                <w:szCs w:val="20"/>
              </w:rPr>
              <w:t xml:space="preserve">    </w:t>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p>
          <w:p w:rsidR="007B11BF" w:rsidRPr="00A932E1" w:rsidRDefault="007B11BF" w:rsidP="00BD697A">
            <w:pPr>
              <w:autoSpaceDE w:val="0"/>
              <w:autoSpaceDN w:val="0"/>
              <w:adjustRightInd w:val="0"/>
              <w:ind w:firstLine="720"/>
              <w:rPr>
                <w:rFonts w:cstheme="minorHAnsi"/>
                <w:sz w:val="20"/>
                <w:szCs w:val="20"/>
                <w:highlight w:val="yellow"/>
              </w:rPr>
            </w:pPr>
            <w:r w:rsidRPr="00A932E1">
              <w:rPr>
                <w:rFonts w:cstheme="minorHAnsi"/>
                <w:color w:val="008080"/>
                <w:sz w:val="20"/>
                <w:szCs w:val="20"/>
                <w:highlight w:val="yellow"/>
                <w:shd w:val="clear" w:color="auto" w:fill="E8F2FE"/>
              </w:rPr>
              <w:t>&lt;/</w:t>
            </w:r>
            <w:r w:rsidRPr="00A932E1">
              <w:rPr>
                <w:rFonts w:cstheme="minorHAnsi"/>
                <w:color w:val="3F7F7F"/>
                <w:sz w:val="20"/>
                <w:szCs w:val="20"/>
                <w:highlight w:val="yellow"/>
                <w:shd w:val="clear" w:color="auto" w:fill="D4D4D4"/>
              </w:rPr>
              <w:t>div</w:t>
            </w:r>
            <w:r w:rsidRPr="00A932E1">
              <w:rPr>
                <w:rFonts w:cstheme="minorHAnsi"/>
                <w:color w:val="008080"/>
                <w:sz w:val="20"/>
                <w:szCs w:val="20"/>
                <w:highlight w:val="yellow"/>
                <w:shd w:val="clear" w:color="auto" w:fill="E8F2FE"/>
              </w:rPr>
              <w:t>&gt;</w:t>
            </w:r>
          </w:p>
          <w:p w:rsidR="007B11BF" w:rsidRPr="00A932E1" w:rsidRDefault="007B11BF" w:rsidP="00BD697A">
            <w:pPr>
              <w:pStyle w:val="BodyText"/>
              <w:rPr>
                <w:sz w:val="20"/>
                <w:szCs w:val="20"/>
              </w:rPr>
            </w:pPr>
            <w:r w:rsidRPr="00A932E1">
              <w:rPr>
                <w:color w:val="008080"/>
                <w:sz w:val="20"/>
                <w:szCs w:val="20"/>
                <w:highlight w:val="yellow"/>
              </w:rPr>
              <w:t>&lt;/</w:t>
            </w:r>
            <w:r w:rsidRPr="00A932E1">
              <w:rPr>
                <w:sz w:val="20"/>
                <w:szCs w:val="20"/>
                <w:highlight w:val="yellow"/>
              </w:rPr>
              <w:t>isif</w:t>
            </w:r>
            <w:r w:rsidRPr="00A932E1">
              <w:rPr>
                <w:color w:val="008080"/>
                <w:sz w:val="20"/>
                <w:szCs w:val="20"/>
                <w:highlight w:val="yellow"/>
              </w:rPr>
              <w:t>&gt;</w:t>
            </w:r>
          </w:p>
        </w:tc>
      </w:tr>
    </w:tbl>
    <w:p w:rsidR="007B11BF" w:rsidRPr="00A932E1" w:rsidRDefault="007B11BF" w:rsidP="007B11BF">
      <w:pPr>
        <w:pStyle w:val="BodyText"/>
        <w:rPr>
          <w:sz w:val="20"/>
          <w:szCs w:val="20"/>
        </w:rPr>
      </w:pPr>
    </w:p>
    <w:p w:rsidR="007B11BF" w:rsidRPr="00A932E1" w:rsidRDefault="007B11BF" w:rsidP="007B11BF">
      <w:pPr>
        <w:pStyle w:val="BodyText"/>
        <w:rPr>
          <w:sz w:val="20"/>
          <w:szCs w:val="20"/>
        </w:rPr>
      </w:pPr>
    </w:p>
    <w:p w:rsidR="007B11BF" w:rsidRDefault="007B11BF" w:rsidP="007B11BF">
      <w:pPr>
        <w:pStyle w:val="BodyText"/>
        <w:rPr>
          <w:sz w:val="16"/>
          <w:szCs w:val="20"/>
        </w:rPr>
      </w:pPr>
    </w:p>
    <w:p w:rsidR="007B11BF" w:rsidRDefault="007B11BF" w:rsidP="007B11BF">
      <w:pPr>
        <w:pStyle w:val="BodyText"/>
        <w:rPr>
          <w:sz w:val="16"/>
          <w:szCs w:val="20"/>
        </w:rPr>
      </w:pPr>
    </w:p>
    <w:p w:rsidR="007B11BF" w:rsidRDefault="007B11BF" w:rsidP="007B11BF">
      <w:pPr>
        <w:pStyle w:val="BodyText"/>
        <w:rPr>
          <w:sz w:val="16"/>
          <w:szCs w:val="20"/>
        </w:rPr>
      </w:pPr>
    </w:p>
    <w:p w:rsidR="007B11BF" w:rsidRDefault="007B11BF" w:rsidP="007B11BF">
      <w:pPr>
        <w:pStyle w:val="BodyText"/>
        <w:rPr>
          <w:sz w:val="16"/>
          <w:szCs w:val="20"/>
        </w:rPr>
      </w:pPr>
    </w:p>
    <w:p w:rsidR="007B11BF" w:rsidRDefault="007B11BF" w:rsidP="007B11BF">
      <w:pPr>
        <w:pStyle w:val="BodyText"/>
        <w:rPr>
          <w:sz w:val="16"/>
          <w:szCs w:val="20"/>
        </w:rPr>
      </w:pPr>
    </w:p>
    <w:p w:rsidR="007B11BF" w:rsidRPr="00006772" w:rsidRDefault="007B11BF" w:rsidP="007B11BF">
      <w:pPr>
        <w:pStyle w:val="BodyText"/>
        <w:rPr>
          <w:sz w:val="16"/>
          <w:szCs w:val="20"/>
        </w:rPr>
      </w:pPr>
    </w:p>
    <w:p w:rsidR="007B11BF" w:rsidRPr="00006772" w:rsidRDefault="007B11BF" w:rsidP="007B11BF">
      <w:pPr>
        <w:pStyle w:val="BodyText"/>
        <w:rPr>
          <w:sz w:val="16"/>
          <w:szCs w:val="20"/>
        </w:rPr>
      </w:pPr>
    </w:p>
    <w:p w:rsidR="007B11BF" w:rsidRPr="00006772" w:rsidRDefault="007B11BF" w:rsidP="007B11BF">
      <w:pPr>
        <w:pStyle w:val="BodyText"/>
        <w:rPr>
          <w:sz w:val="16"/>
          <w:szCs w:val="20"/>
        </w:rPr>
      </w:pPr>
    </w:p>
    <w:p w:rsidR="007B11BF" w:rsidRPr="00006772" w:rsidRDefault="007B11BF" w:rsidP="007B11BF">
      <w:pPr>
        <w:pStyle w:val="BodyText"/>
        <w:rPr>
          <w:sz w:val="16"/>
          <w:szCs w:val="20"/>
        </w:rPr>
      </w:pPr>
    </w:p>
    <w:p w:rsidR="007B11BF" w:rsidRPr="00006772" w:rsidRDefault="007B11BF" w:rsidP="007B11BF">
      <w:pPr>
        <w:pStyle w:val="BodyText"/>
        <w:rPr>
          <w:sz w:val="16"/>
          <w:szCs w:val="20"/>
        </w:rPr>
      </w:pPr>
    </w:p>
    <w:p w:rsidR="007B11BF" w:rsidRPr="00006772" w:rsidRDefault="007B11BF" w:rsidP="007B11BF">
      <w:pPr>
        <w:pStyle w:val="BodyText"/>
        <w:rPr>
          <w:sz w:val="16"/>
          <w:szCs w:val="20"/>
        </w:rPr>
      </w:pPr>
    </w:p>
    <w:p w:rsidR="007B11BF" w:rsidRPr="00006772" w:rsidRDefault="007B11BF" w:rsidP="007B11BF">
      <w:pPr>
        <w:pStyle w:val="BodyText"/>
        <w:rPr>
          <w:sz w:val="16"/>
          <w:szCs w:val="20"/>
        </w:rPr>
      </w:pPr>
    </w:p>
    <w:p w:rsidR="007B11BF" w:rsidRPr="00A932E1" w:rsidRDefault="007B11BF" w:rsidP="007B11BF">
      <w:pPr>
        <w:pStyle w:val="BodyText"/>
        <w:rPr>
          <w:sz w:val="20"/>
          <w:szCs w:val="20"/>
        </w:rPr>
      </w:pPr>
    </w:p>
    <w:p w:rsidR="007B11BF" w:rsidRPr="00A932E1" w:rsidRDefault="007B11BF" w:rsidP="007B11BF">
      <w:pPr>
        <w:pStyle w:val="BodyText"/>
        <w:rPr>
          <w:sz w:val="20"/>
          <w:szCs w:val="20"/>
        </w:rPr>
      </w:pPr>
    </w:p>
    <w:p w:rsidR="007B11BF" w:rsidRPr="00A932E1" w:rsidRDefault="007B11BF" w:rsidP="007B11BF">
      <w:pPr>
        <w:pStyle w:val="BodyText"/>
        <w:rPr>
          <w:sz w:val="20"/>
          <w:szCs w:val="20"/>
        </w:rPr>
      </w:pPr>
    </w:p>
    <w:p w:rsidR="007B11BF" w:rsidRPr="00A932E1" w:rsidRDefault="007B11BF" w:rsidP="007B11BF">
      <w:pPr>
        <w:pStyle w:val="BodyText"/>
        <w:rPr>
          <w:sz w:val="20"/>
          <w:szCs w:val="20"/>
        </w:rPr>
      </w:pPr>
    </w:p>
    <w:p w:rsidR="007B11BF" w:rsidRPr="00A932E1" w:rsidRDefault="007B11BF" w:rsidP="007B11BF">
      <w:pPr>
        <w:pStyle w:val="BodyText"/>
        <w:rPr>
          <w:sz w:val="20"/>
          <w:szCs w:val="20"/>
        </w:rPr>
      </w:pPr>
    </w:p>
    <w:p w:rsidR="007B11BF" w:rsidRPr="00A932E1" w:rsidRDefault="007B11BF" w:rsidP="007B11BF">
      <w:pPr>
        <w:pStyle w:val="BodyText"/>
        <w:rPr>
          <w:sz w:val="20"/>
          <w:szCs w:val="20"/>
        </w:rPr>
      </w:pPr>
    </w:p>
    <w:p w:rsidR="007B11BF" w:rsidRPr="00A932E1" w:rsidRDefault="007B11BF" w:rsidP="007B11BF">
      <w:pPr>
        <w:pStyle w:val="BodyText"/>
        <w:rPr>
          <w:sz w:val="20"/>
          <w:szCs w:val="20"/>
        </w:rPr>
      </w:pPr>
    </w:p>
    <w:p w:rsidR="007B11BF" w:rsidRPr="00A932E1" w:rsidRDefault="007B11BF" w:rsidP="007B11BF">
      <w:pPr>
        <w:pStyle w:val="BodyText"/>
        <w:rPr>
          <w:sz w:val="20"/>
          <w:szCs w:val="20"/>
        </w:rPr>
      </w:pPr>
    </w:p>
    <w:p w:rsidR="007B11BF" w:rsidRPr="00A932E1" w:rsidRDefault="007B11BF" w:rsidP="007B11BF">
      <w:pPr>
        <w:pStyle w:val="BodyText"/>
        <w:rPr>
          <w:sz w:val="20"/>
          <w:szCs w:val="20"/>
        </w:rPr>
      </w:pPr>
    </w:p>
    <w:p w:rsidR="007B11BF" w:rsidRPr="00A932E1" w:rsidRDefault="007B11BF" w:rsidP="007B11BF">
      <w:pPr>
        <w:pStyle w:val="BodyText"/>
        <w:rPr>
          <w:sz w:val="20"/>
          <w:szCs w:val="20"/>
        </w:rPr>
      </w:pPr>
    </w:p>
    <w:p w:rsidR="007B11BF" w:rsidRDefault="007B11BF" w:rsidP="007B11BF">
      <w:pPr>
        <w:pStyle w:val="BodyText"/>
        <w:rPr>
          <w:sz w:val="20"/>
          <w:szCs w:val="20"/>
        </w:rPr>
      </w:pPr>
    </w:p>
    <w:p w:rsidR="007B11BF" w:rsidRDefault="007B11BF" w:rsidP="007B11BF">
      <w:pPr>
        <w:pStyle w:val="BodyText"/>
        <w:rPr>
          <w:sz w:val="20"/>
          <w:szCs w:val="20"/>
        </w:rPr>
      </w:pPr>
    </w:p>
    <w:p w:rsidR="007B11BF" w:rsidRDefault="007B11BF" w:rsidP="007B11BF">
      <w:pPr>
        <w:pStyle w:val="BodyText"/>
        <w:rPr>
          <w:sz w:val="20"/>
          <w:szCs w:val="20"/>
        </w:rPr>
      </w:pPr>
    </w:p>
    <w:p w:rsidR="007B11BF" w:rsidRDefault="007B11BF" w:rsidP="007B11BF">
      <w:pPr>
        <w:pStyle w:val="BodyText"/>
        <w:rPr>
          <w:sz w:val="20"/>
          <w:szCs w:val="20"/>
        </w:rPr>
      </w:pPr>
    </w:p>
    <w:p w:rsidR="007B11BF" w:rsidRDefault="007B11BF" w:rsidP="007B11BF">
      <w:pPr>
        <w:pStyle w:val="BodyText"/>
        <w:rPr>
          <w:sz w:val="20"/>
          <w:szCs w:val="20"/>
        </w:rPr>
      </w:pPr>
    </w:p>
    <w:p w:rsidR="007B11BF" w:rsidRDefault="007B11BF" w:rsidP="007B11BF">
      <w:pPr>
        <w:pStyle w:val="BodyText"/>
        <w:rPr>
          <w:sz w:val="20"/>
          <w:szCs w:val="20"/>
        </w:rPr>
      </w:pPr>
    </w:p>
    <w:p w:rsidR="007B11BF" w:rsidRDefault="007B11BF" w:rsidP="007B11BF">
      <w:pPr>
        <w:pStyle w:val="BodyText"/>
        <w:rPr>
          <w:sz w:val="20"/>
          <w:szCs w:val="20"/>
        </w:rPr>
      </w:pPr>
    </w:p>
    <w:p w:rsidR="007B11BF" w:rsidRPr="00A932E1" w:rsidRDefault="007B11BF" w:rsidP="007B11BF">
      <w:pPr>
        <w:pStyle w:val="BodyText"/>
        <w:rPr>
          <w:sz w:val="20"/>
          <w:szCs w:val="20"/>
        </w:rPr>
      </w:pPr>
    </w:p>
    <w:p w:rsidR="007B11BF" w:rsidRPr="00A932E1" w:rsidRDefault="007B11BF" w:rsidP="007B11BF">
      <w:pPr>
        <w:pStyle w:val="BodyText"/>
        <w:rPr>
          <w:sz w:val="20"/>
          <w:szCs w:val="20"/>
        </w:rPr>
      </w:pPr>
    </w:p>
    <w:p w:rsidR="007B11BF" w:rsidRPr="00A932E1" w:rsidRDefault="007B11BF" w:rsidP="007B11BF">
      <w:pPr>
        <w:pStyle w:val="BodyText"/>
        <w:rPr>
          <w:sz w:val="20"/>
          <w:szCs w:val="20"/>
        </w:rPr>
      </w:pPr>
    </w:p>
    <w:p w:rsidR="007B11BF" w:rsidRPr="00A932E1" w:rsidRDefault="007B11BF" w:rsidP="007B11BF">
      <w:pPr>
        <w:pStyle w:val="BodyText"/>
        <w:rPr>
          <w:sz w:val="20"/>
          <w:szCs w:val="20"/>
        </w:rPr>
      </w:pPr>
    </w:p>
    <w:p w:rsidR="007B11BF" w:rsidRPr="00A932E1" w:rsidRDefault="007B11BF" w:rsidP="007B11BF">
      <w:pPr>
        <w:pStyle w:val="BodyText"/>
        <w:numPr>
          <w:ilvl w:val="0"/>
          <w:numId w:val="51"/>
        </w:numPr>
        <w:rPr>
          <w:sz w:val="20"/>
          <w:szCs w:val="20"/>
        </w:rPr>
      </w:pPr>
      <w:r w:rsidRPr="00A932E1">
        <w:rPr>
          <w:sz w:val="20"/>
          <w:szCs w:val="20"/>
        </w:rPr>
        <w:t>Replace pdict.Basket with LineCntr at below places</w:t>
      </w:r>
    </w:p>
    <w:tbl>
      <w:tblPr>
        <w:tblStyle w:val="TableGrid"/>
        <w:tblW w:w="0" w:type="auto"/>
        <w:tblLook w:val="04A0" w:firstRow="1" w:lastRow="0" w:firstColumn="1" w:lastColumn="0" w:noHBand="0" w:noVBand="1"/>
      </w:tblPr>
      <w:tblGrid>
        <w:gridCol w:w="10296"/>
      </w:tblGrid>
      <w:tr w:rsidR="007B11BF" w:rsidRPr="00A932E1" w:rsidTr="00BD697A">
        <w:tc>
          <w:tcPr>
            <w:tcW w:w="10296" w:type="dxa"/>
          </w:tcPr>
          <w:p w:rsidR="007B11BF" w:rsidRPr="00A932E1" w:rsidRDefault="007B11BF" w:rsidP="00BD697A">
            <w:pPr>
              <w:autoSpaceDE w:val="0"/>
              <w:autoSpaceDN w:val="0"/>
              <w:adjustRightInd w:val="0"/>
              <w:ind w:left="90"/>
              <w:rPr>
                <w:rFonts w:cs="Consolas"/>
                <w:sz w:val="20"/>
                <w:szCs w:val="20"/>
              </w:rPr>
            </w:pPr>
            <w:r w:rsidRPr="00A932E1">
              <w:rPr>
                <w:rFonts w:cs="Consolas"/>
                <w:color w:val="008080"/>
                <w:sz w:val="20"/>
                <w:szCs w:val="20"/>
              </w:rPr>
              <w:t>&lt;</w:t>
            </w:r>
            <w:r w:rsidRPr="00A932E1">
              <w:rPr>
                <w:rFonts w:cs="Consolas"/>
                <w:color w:val="3F7F7F"/>
                <w:sz w:val="20"/>
                <w:szCs w:val="20"/>
                <w:highlight w:val="lightGray"/>
              </w:rPr>
              <w:t>iscomment</w:t>
            </w:r>
            <w:r w:rsidRPr="00A932E1">
              <w:rPr>
                <w:rFonts w:cs="Consolas"/>
                <w:color w:val="008080"/>
                <w:sz w:val="20"/>
                <w:szCs w:val="20"/>
              </w:rPr>
              <w:t>&gt;</w:t>
            </w:r>
            <w:r w:rsidRPr="00A932E1">
              <w:rPr>
                <w:rFonts w:cs="Consolas"/>
                <w:color w:val="000000"/>
                <w:sz w:val="20"/>
                <w:szCs w:val="20"/>
              </w:rPr>
              <w:t>render each shipment</w:t>
            </w:r>
            <w:r w:rsidRPr="00A932E1">
              <w:rPr>
                <w:rFonts w:cs="Consolas"/>
                <w:color w:val="008080"/>
                <w:sz w:val="20"/>
                <w:szCs w:val="20"/>
              </w:rPr>
              <w:t>&lt;/</w:t>
            </w:r>
            <w:r w:rsidRPr="00A932E1">
              <w:rPr>
                <w:rFonts w:cs="Consolas"/>
                <w:color w:val="3F7F7F"/>
                <w:sz w:val="20"/>
                <w:szCs w:val="20"/>
                <w:highlight w:val="lightGray"/>
              </w:rPr>
              <w:t>iscomment</w:t>
            </w:r>
            <w:r w:rsidRPr="00A932E1">
              <w:rPr>
                <w:rFonts w:cs="Consolas"/>
                <w:color w:val="008080"/>
                <w:sz w:val="20"/>
                <w:szCs w:val="20"/>
              </w:rPr>
              <w:t>&gt;</w:t>
            </w:r>
          </w:p>
          <w:p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isset</w:t>
            </w:r>
            <w:r w:rsidRPr="00A932E1">
              <w:rPr>
                <w:rFonts w:cs="Consolas"/>
                <w:sz w:val="20"/>
                <w:szCs w:val="20"/>
              </w:rPr>
              <w:t xml:space="preserve"> </w:t>
            </w:r>
            <w:r w:rsidRPr="00A932E1">
              <w:rPr>
                <w:rFonts w:cs="Consolas"/>
                <w:color w:val="7F007F"/>
                <w:sz w:val="20"/>
                <w:szCs w:val="20"/>
              </w:rPr>
              <w:t>name</w:t>
            </w:r>
            <w:r w:rsidRPr="00A932E1">
              <w:rPr>
                <w:rFonts w:cs="Consolas"/>
                <w:color w:val="000000"/>
                <w:sz w:val="20"/>
                <w:szCs w:val="20"/>
              </w:rPr>
              <w:t>=</w:t>
            </w:r>
            <w:r w:rsidRPr="00A932E1">
              <w:rPr>
                <w:rFonts w:cs="Consolas"/>
                <w:i/>
                <w:iCs/>
                <w:color w:val="2A00FF"/>
                <w:sz w:val="20"/>
                <w:szCs w:val="20"/>
              </w:rPr>
              <w:t>"shipmentCount"</w:t>
            </w:r>
            <w:r w:rsidRPr="00A932E1">
              <w:rPr>
                <w:rFonts w:cs="Consolas"/>
                <w:sz w:val="20"/>
                <w:szCs w:val="20"/>
              </w:rPr>
              <w:t xml:space="preserve"> </w:t>
            </w:r>
            <w:r w:rsidRPr="00A932E1">
              <w:rPr>
                <w:rFonts w:cs="Consolas"/>
                <w:color w:val="7F007F"/>
                <w:sz w:val="20"/>
                <w:szCs w:val="20"/>
              </w:rPr>
              <w:t>value</w:t>
            </w:r>
            <w:r w:rsidRPr="00A932E1">
              <w:rPr>
                <w:rFonts w:cs="Consolas"/>
                <w:color w:val="000000"/>
                <w:sz w:val="20"/>
                <w:szCs w:val="20"/>
              </w:rPr>
              <w:t>=</w:t>
            </w:r>
            <w:r w:rsidRPr="00A932E1">
              <w:rPr>
                <w:rFonts w:cs="Consolas"/>
                <w:i/>
                <w:iCs/>
                <w:color w:val="2A00FF"/>
                <w:sz w:val="20"/>
                <w:szCs w:val="20"/>
              </w:rPr>
              <w:t>"${0}"</w:t>
            </w:r>
            <w:r w:rsidRPr="00A932E1">
              <w:rPr>
                <w:rFonts w:cs="Consolas"/>
                <w:sz w:val="20"/>
                <w:szCs w:val="20"/>
              </w:rPr>
              <w:t xml:space="preserve"> </w:t>
            </w:r>
            <w:r w:rsidRPr="00A932E1">
              <w:rPr>
                <w:rFonts w:cs="Consolas"/>
                <w:color w:val="7F007F"/>
                <w:sz w:val="20"/>
                <w:szCs w:val="20"/>
              </w:rPr>
              <w:t>scope</w:t>
            </w:r>
            <w:r w:rsidRPr="00A932E1">
              <w:rPr>
                <w:rFonts w:cs="Consolas"/>
                <w:color w:val="000000"/>
                <w:sz w:val="20"/>
                <w:szCs w:val="20"/>
              </w:rPr>
              <w:t>=</w:t>
            </w:r>
            <w:r w:rsidRPr="00A932E1">
              <w:rPr>
                <w:rFonts w:cs="Consolas"/>
                <w:i/>
                <w:iCs/>
                <w:color w:val="2A00FF"/>
                <w:sz w:val="20"/>
                <w:szCs w:val="20"/>
              </w:rPr>
              <w:t>"page"</w:t>
            </w:r>
            <w:r w:rsidRPr="00A932E1">
              <w:rPr>
                <w:rFonts w:cs="Consolas"/>
                <w:color w:val="008080"/>
                <w:sz w:val="20"/>
                <w:szCs w:val="20"/>
              </w:rPr>
              <w:t>/&gt;</w:t>
            </w:r>
          </w:p>
          <w:p w:rsidR="007B11BF" w:rsidRPr="00A932E1" w:rsidRDefault="007B11BF" w:rsidP="00BD697A">
            <w:pPr>
              <w:autoSpaceDE w:val="0"/>
              <w:autoSpaceDN w:val="0"/>
              <w:adjustRightInd w:val="0"/>
              <w:ind w:left="90"/>
              <w:rPr>
                <w:rFonts w:cs="Consolas"/>
                <w:sz w:val="20"/>
                <w:szCs w:val="20"/>
              </w:rPr>
            </w:pPr>
          </w:p>
          <w:p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isloop</w:t>
            </w:r>
            <w:r w:rsidRPr="00A932E1">
              <w:rPr>
                <w:rFonts w:cs="Consolas"/>
                <w:sz w:val="20"/>
                <w:szCs w:val="20"/>
              </w:rPr>
              <w:t xml:space="preserve"> </w:t>
            </w:r>
            <w:r w:rsidRPr="00A932E1">
              <w:rPr>
                <w:rFonts w:cs="Consolas"/>
                <w:color w:val="7F007F"/>
                <w:sz w:val="20"/>
                <w:szCs w:val="20"/>
              </w:rPr>
              <w:t>items</w:t>
            </w:r>
            <w:r w:rsidRPr="00A932E1">
              <w:rPr>
                <w:rFonts w:cs="Consolas"/>
                <w:color w:val="000000"/>
                <w:sz w:val="20"/>
                <w:szCs w:val="20"/>
              </w:rPr>
              <w:t>=</w:t>
            </w:r>
            <w:r w:rsidRPr="00A932E1">
              <w:rPr>
                <w:rFonts w:cs="Consolas"/>
                <w:i/>
                <w:iCs/>
                <w:color w:val="2A00FF"/>
                <w:sz w:val="20"/>
                <w:szCs w:val="20"/>
              </w:rPr>
              <w:t>"${</w:t>
            </w:r>
            <w:r w:rsidRPr="00A932E1">
              <w:rPr>
                <w:rFonts w:cs="Consolas"/>
                <w:i/>
                <w:iCs/>
                <w:color w:val="2A00FF"/>
                <w:sz w:val="20"/>
                <w:szCs w:val="20"/>
                <w:highlight w:val="yellow"/>
              </w:rPr>
              <w:t>LineCntr</w:t>
            </w:r>
            <w:r w:rsidRPr="00A932E1">
              <w:rPr>
                <w:rFonts w:cs="Consolas"/>
                <w:i/>
                <w:iCs/>
                <w:color w:val="2A00FF"/>
                <w:sz w:val="20"/>
                <w:szCs w:val="20"/>
              </w:rPr>
              <w:t>.shipments}"</w:t>
            </w:r>
            <w:r w:rsidRPr="00A932E1">
              <w:rPr>
                <w:rFonts w:cs="Consolas"/>
                <w:sz w:val="20"/>
                <w:szCs w:val="20"/>
              </w:rPr>
              <w:t xml:space="preserve"> </w:t>
            </w:r>
            <w:r w:rsidRPr="00A932E1">
              <w:rPr>
                <w:rFonts w:cs="Consolas"/>
                <w:color w:val="7F007F"/>
                <w:sz w:val="20"/>
                <w:szCs w:val="20"/>
              </w:rPr>
              <w:t>var</w:t>
            </w:r>
            <w:r w:rsidRPr="00A932E1">
              <w:rPr>
                <w:rFonts w:cs="Consolas"/>
                <w:color w:val="000000"/>
                <w:sz w:val="20"/>
                <w:szCs w:val="20"/>
              </w:rPr>
              <w:t>=</w:t>
            </w:r>
            <w:r w:rsidRPr="00A932E1">
              <w:rPr>
                <w:rFonts w:cs="Consolas"/>
                <w:i/>
                <w:iCs/>
                <w:color w:val="2A00FF"/>
                <w:sz w:val="20"/>
                <w:szCs w:val="20"/>
              </w:rPr>
              <w:t>"shipment"</w:t>
            </w:r>
            <w:r w:rsidRPr="00A932E1">
              <w:rPr>
                <w:rFonts w:cs="Consolas"/>
                <w:sz w:val="20"/>
                <w:szCs w:val="20"/>
              </w:rPr>
              <w:t xml:space="preserve"> </w:t>
            </w:r>
            <w:r w:rsidRPr="00A932E1">
              <w:rPr>
                <w:rFonts w:cs="Consolas"/>
                <w:color w:val="7F007F"/>
                <w:sz w:val="20"/>
                <w:szCs w:val="20"/>
              </w:rPr>
              <w:t>status</w:t>
            </w:r>
            <w:r w:rsidRPr="00A932E1">
              <w:rPr>
                <w:rFonts w:cs="Consolas"/>
                <w:color w:val="000000"/>
                <w:sz w:val="20"/>
                <w:szCs w:val="20"/>
              </w:rPr>
              <w:t>=</w:t>
            </w:r>
            <w:r w:rsidRPr="00A932E1">
              <w:rPr>
                <w:rFonts w:cs="Consolas"/>
                <w:i/>
                <w:iCs/>
                <w:color w:val="2A00FF"/>
                <w:sz w:val="20"/>
                <w:szCs w:val="20"/>
              </w:rPr>
              <w:t>"shipmentloopstate"</w:t>
            </w:r>
            <w:r w:rsidRPr="00A932E1">
              <w:rPr>
                <w:rFonts w:cs="Consolas"/>
                <w:color w:val="008080"/>
                <w:sz w:val="20"/>
                <w:szCs w:val="20"/>
              </w:rPr>
              <w:t>&gt;</w:t>
            </w:r>
          </w:p>
          <w:p w:rsidR="007B11BF" w:rsidRPr="00A932E1" w:rsidRDefault="007B11BF" w:rsidP="00BD697A">
            <w:pPr>
              <w:autoSpaceDE w:val="0"/>
              <w:autoSpaceDN w:val="0"/>
              <w:adjustRightInd w:val="0"/>
              <w:ind w:left="90"/>
              <w:rPr>
                <w:rFonts w:cs="Consolas"/>
                <w:sz w:val="20"/>
                <w:szCs w:val="20"/>
              </w:rPr>
            </w:pPr>
          </w:p>
          <w:p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isif</w:t>
            </w:r>
            <w:r w:rsidRPr="00A932E1">
              <w:rPr>
                <w:rFonts w:cs="Consolas"/>
                <w:sz w:val="20"/>
                <w:szCs w:val="20"/>
              </w:rPr>
              <w:t xml:space="preserve"> </w:t>
            </w:r>
            <w:r w:rsidRPr="00A932E1">
              <w:rPr>
                <w:rFonts w:cs="Consolas"/>
                <w:color w:val="7F007F"/>
                <w:sz w:val="20"/>
                <w:szCs w:val="20"/>
              </w:rPr>
              <w:t>condition</w:t>
            </w:r>
            <w:r w:rsidRPr="00A932E1">
              <w:rPr>
                <w:rFonts w:cs="Consolas"/>
                <w:color w:val="000000"/>
                <w:sz w:val="20"/>
                <w:szCs w:val="20"/>
              </w:rPr>
              <w:t>=</w:t>
            </w:r>
            <w:r w:rsidRPr="00A932E1">
              <w:rPr>
                <w:rFonts w:cs="Consolas"/>
                <w:i/>
                <w:iCs/>
                <w:color w:val="2A00FF"/>
                <w:sz w:val="20"/>
                <w:szCs w:val="20"/>
              </w:rPr>
              <w:t>"${shipment.productLineItems.size() &gt; 0 || shipment.giftCertificateLineItems.size() &gt; 0}"</w:t>
            </w:r>
            <w:r w:rsidRPr="00A932E1">
              <w:rPr>
                <w:rFonts w:cs="Consolas"/>
                <w:color w:val="008080"/>
                <w:sz w:val="20"/>
                <w:szCs w:val="20"/>
              </w:rPr>
              <w:t>&gt;</w:t>
            </w:r>
          </w:p>
          <w:p w:rsidR="007B11BF" w:rsidRPr="00A932E1" w:rsidRDefault="007B11BF" w:rsidP="00BD697A">
            <w:pPr>
              <w:autoSpaceDE w:val="0"/>
              <w:autoSpaceDN w:val="0"/>
              <w:adjustRightInd w:val="0"/>
              <w:ind w:left="90"/>
              <w:rPr>
                <w:rFonts w:cs="Consolas"/>
                <w:sz w:val="20"/>
                <w:szCs w:val="20"/>
              </w:rPr>
            </w:pPr>
          </w:p>
          <w:p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isset</w:t>
            </w:r>
            <w:r w:rsidRPr="00A932E1">
              <w:rPr>
                <w:rFonts w:cs="Consolas"/>
                <w:sz w:val="20"/>
                <w:szCs w:val="20"/>
              </w:rPr>
              <w:t xml:space="preserve"> </w:t>
            </w:r>
            <w:r w:rsidRPr="00A932E1">
              <w:rPr>
                <w:rFonts w:cs="Consolas"/>
                <w:color w:val="7F007F"/>
                <w:sz w:val="20"/>
                <w:szCs w:val="20"/>
              </w:rPr>
              <w:t>name</w:t>
            </w:r>
            <w:r w:rsidRPr="00A932E1">
              <w:rPr>
                <w:rFonts w:cs="Consolas"/>
                <w:color w:val="000000"/>
                <w:sz w:val="20"/>
                <w:szCs w:val="20"/>
              </w:rPr>
              <w:t>=</w:t>
            </w:r>
            <w:r w:rsidRPr="00A932E1">
              <w:rPr>
                <w:rFonts w:cs="Consolas"/>
                <w:i/>
                <w:iCs/>
                <w:color w:val="2A00FF"/>
                <w:sz w:val="20"/>
                <w:szCs w:val="20"/>
              </w:rPr>
              <w:t>"shipmentCount"</w:t>
            </w:r>
            <w:r w:rsidRPr="00A932E1">
              <w:rPr>
                <w:rFonts w:cs="Consolas"/>
                <w:sz w:val="20"/>
                <w:szCs w:val="20"/>
              </w:rPr>
              <w:t xml:space="preserve"> </w:t>
            </w:r>
            <w:r w:rsidRPr="00A932E1">
              <w:rPr>
                <w:rFonts w:cs="Consolas"/>
                <w:color w:val="7F007F"/>
                <w:sz w:val="20"/>
                <w:szCs w:val="20"/>
              </w:rPr>
              <w:t>value</w:t>
            </w:r>
            <w:r w:rsidRPr="00A932E1">
              <w:rPr>
                <w:rFonts w:cs="Consolas"/>
                <w:color w:val="000000"/>
                <w:sz w:val="20"/>
                <w:szCs w:val="20"/>
              </w:rPr>
              <w:t>=</w:t>
            </w:r>
            <w:r w:rsidRPr="00A932E1">
              <w:rPr>
                <w:rFonts w:cs="Consolas"/>
                <w:i/>
                <w:iCs/>
                <w:color w:val="2A00FF"/>
                <w:sz w:val="20"/>
                <w:szCs w:val="20"/>
              </w:rPr>
              <w:t>"${shipmentCount+1}"</w:t>
            </w:r>
            <w:r w:rsidRPr="00A932E1">
              <w:rPr>
                <w:rFonts w:cs="Consolas"/>
                <w:sz w:val="20"/>
                <w:szCs w:val="20"/>
              </w:rPr>
              <w:t xml:space="preserve"> </w:t>
            </w:r>
            <w:r w:rsidRPr="00A932E1">
              <w:rPr>
                <w:rFonts w:cs="Consolas"/>
                <w:color w:val="7F007F"/>
                <w:sz w:val="20"/>
                <w:szCs w:val="20"/>
              </w:rPr>
              <w:t>scope</w:t>
            </w:r>
            <w:r w:rsidRPr="00A932E1">
              <w:rPr>
                <w:rFonts w:cs="Consolas"/>
                <w:color w:val="000000"/>
                <w:sz w:val="20"/>
                <w:szCs w:val="20"/>
              </w:rPr>
              <w:t>=</w:t>
            </w:r>
            <w:r w:rsidRPr="00A932E1">
              <w:rPr>
                <w:rFonts w:cs="Consolas"/>
                <w:i/>
                <w:iCs/>
                <w:color w:val="2A00FF"/>
                <w:sz w:val="20"/>
                <w:szCs w:val="20"/>
              </w:rPr>
              <w:t>"page"</w:t>
            </w:r>
            <w:r w:rsidRPr="00A932E1">
              <w:rPr>
                <w:rFonts w:cs="Consolas"/>
                <w:color w:val="008080"/>
                <w:sz w:val="20"/>
                <w:szCs w:val="20"/>
              </w:rPr>
              <w:t>/&gt;</w:t>
            </w:r>
          </w:p>
          <w:p w:rsidR="007B11BF" w:rsidRPr="00A932E1" w:rsidRDefault="007B11BF" w:rsidP="00BD697A">
            <w:pPr>
              <w:pStyle w:val="BodyText"/>
              <w:rPr>
                <w:color w:val="008080"/>
                <w:sz w:val="20"/>
                <w:szCs w:val="20"/>
              </w:rPr>
            </w:pPr>
            <w:r w:rsidRPr="00A932E1">
              <w:rPr>
                <w:color w:val="000000"/>
                <w:sz w:val="20"/>
                <w:szCs w:val="20"/>
              </w:rPr>
              <w:tab/>
            </w:r>
            <w:r w:rsidRPr="00A932E1">
              <w:rPr>
                <w:color w:val="000000"/>
                <w:sz w:val="20"/>
                <w:szCs w:val="20"/>
              </w:rPr>
              <w:tab/>
            </w:r>
            <w:r w:rsidRPr="00A932E1">
              <w:rPr>
                <w:color w:val="000000"/>
                <w:sz w:val="20"/>
                <w:szCs w:val="20"/>
              </w:rPr>
              <w:tab/>
            </w:r>
            <w:r w:rsidRPr="00A932E1">
              <w:rPr>
                <w:color w:val="000000"/>
                <w:sz w:val="20"/>
                <w:szCs w:val="20"/>
              </w:rPr>
              <w:tab/>
            </w:r>
            <w:r w:rsidRPr="00A932E1">
              <w:rPr>
                <w:color w:val="000000"/>
                <w:sz w:val="20"/>
                <w:szCs w:val="20"/>
              </w:rPr>
              <w:tab/>
            </w:r>
            <w:r w:rsidRPr="00A932E1">
              <w:rPr>
                <w:color w:val="008080"/>
                <w:sz w:val="20"/>
                <w:szCs w:val="20"/>
              </w:rPr>
              <w:t>&lt;</w:t>
            </w:r>
            <w:r w:rsidRPr="00A932E1">
              <w:rPr>
                <w:color w:val="3F7F7F"/>
                <w:sz w:val="20"/>
                <w:szCs w:val="20"/>
              </w:rPr>
              <w:t>isif</w:t>
            </w:r>
            <w:r w:rsidRPr="00A932E1">
              <w:rPr>
                <w:sz w:val="20"/>
                <w:szCs w:val="20"/>
              </w:rPr>
              <w:t xml:space="preserve"> </w:t>
            </w:r>
            <w:r w:rsidRPr="00A932E1">
              <w:rPr>
                <w:color w:val="7F007F"/>
                <w:sz w:val="20"/>
                <w:szCs w:val="20"/>
              </w:rPr>
              <w:t>condition</w:t>
            </w:r>
            <w:r w:rsidRPr="00A932E1">
              <w:rPr>
                <w:color w:val="000000"/>
                <w:sz w:val="20"/>
                <w:szCs w:val="20"/>
              </w:rPr>
              <w:t>=</w:t>
            </w:r>
            <w:r w:rsidRPr="00A932E1">
              <w:rPr>
                <w:sz w:val="20"/>
                <w:szCs w:val="20"/>
              </w:rPr>
              <w:t>"${</w:t>
            </w:r>
            <w:r w:rsidRPr="00A932E1">
              <w:rPr>
                <w:sz w:val="20"/>
                <w:szCs w:val="20"/>
                <w:highlight w:val="yellow"/>
              </w:rPr>
              <w:t>LineCntr</w:t>
            </w:r>
            <w:r w:rsidRPr="00A932E1">
              <w:rPr>
                <w:sz w:val="20"/>
                <w:szCs w:val="20"/>
              </w:rPr>
              <w:t>.shipments.size() &gt; 1}"</w:t>
            </w:r>
            <w:r w:rsidRPr="00A932E1">
              <w:rPr>
                <w:color w:val="008080"/>
                <w:sz w:val="20"/>
                <w:szCs w:val="20"/>
              </w:rPr>
              <w:t>&gt;</w:t>
            </w:r>
          </w:p>
          <w:p w:rsidR="007B11BF" w:rsidRPr="00A932E1" w:rsidRDefault="007B11BF" w:rsidP="00BD697A">
            <w:pPr>
              <w:pStyle w:val="BodyText"/>
              <w:rPr>
                <w:sz w:val="20"/>
                <w:szCs w:val="20"/>
              </w:rPr>
            </w:pPr>
          </w:p>
          <w:p w:rsidR="007B11BF" w:rsidRPr="00A932E1" w:rsidRDefault="007B11BF" w:rsidP="00BD697A">
            <w:pPr>
              <w:pStyle w:val="BodyText"/>
              <w:rPr>
                <w:sz w:val="20"/>
                <w:szCs w:val="20"/>
              </w:rPr>
            </w:pPr>
            <w:r w:rsidRPr="00A932E1">
              <w:rPr>
                <w:sz w:val="20"/>
                <w:szCs w:val="20"/>
              </w:rPr>
              <w:t>. . . . .</w:t>
            </w:r>
          </w:p>
          <w:p w:rsidR="007B11BF" w:rsidRPr="00A932E1" w:rsidRDefault="007B11BF" w:rsidP="00BD697A">
            <w:pPr>
              <w:pStyle w:val="BodyText"/>
              <w:rPr>
                <w:sz w:val="20"/>
                <w:szCs w:val="20"/>
              </w:rPr>
            </w:pPr>
            <w:r w:rsidRPr="00A932E1">
              <w:rPr>
                <w:sz w:val="20"/>
                <w:szCs w:val="20"/>
              </w:rPr>
              <w:t xml:space="preserve">. . . &lt;existing code&gt;. . . </w:t>
            </w:r>
          </w:p>
          <w:p w:rsidR="007B11BF" w:rsidRPr="00A932E1" w:rsidRDefault="007B11BF" w:rsidP="00BD697A">
            <w:pPr>
              <w:pStyle w:val="BodyText"/>
              <w:rPr>
                <w:sz w:val="20"/>
                <w:szCs w:val="20"/>
              </w:rPr>
            </w:pPr>
            <w:r w:rsidRPr="00A932E1">
              <w:rPr>
                <w:sz w:val="20"/>
                <w:szCs w:val="20"/>
              </w:rPr>
              <w:t xml:space="preserve"> . . . . </w:t>
            </w:r>
          </w:p>
          <w:p w:rsidR="007B11BF" w:rsidRPr="00A932E1" w:rsidRDefault="007B11BF" w:rsidP="00BD697A">
            <w:pPr>
              <w:autoSpaceDE w:val="0"/>
              <w:autoSpaceDN w:val="0"/>
              <w:adjustRightInd w:val="0"/>
              <w:rPr>
                <w:rFonts w:cs="Consolas"/>
                <w:sz w:val="20"/>
                <w:szCs w:val="20"/>
              </w:rPr>
            </w:pPr>
            <w:r w:rsidRPr="00A932E1">
              <w:rPr>
                <w:rFonts w:cs="Consolas"/>
                <w:color w:val="008080"/>
                <w:sz w:val="20"/>
                <w:szCs w:val="20"/>
              </w:rPr>
              <w:t>&lt;</w:t>
            </w:r>
            <w:r w:rsidRPr="00A932E1">
              <w:rPr>
                <w:rFonts w:cs="Consolas"/>
                <w:color w:val="3F7F7F"/>
                <w:sz w:val="20"/>
                <w:szCs w:val="20"/>
                <w:highlight w:val="lightGray"/>
              </w:rPr>
              <w:t>iscomment</w:t>
            </w:r>
            <w:r w:rsidRPr="00A932E1">
              <w:rPr>
                <w:rFonts w:cs="Consolas"/>
                <w:color w:val="008080"/>
                <w:sz w:val="20"/>
                <w:szCs w:val="20"/>
              </w:rPr>
              <w:t>&gt;</w:t>
            </w:r>
            <w:r w:rsidRPr="00A932E1">
              <w:rPr>
                <w:rFonts w:cs="Consolas"/>
                <w:color w:val="000000"/>
                <w:sz w:val="20"/>
                <w:szCs w:val="20"/>
              </w:rPr>
              <w:t>RENDER COUPON/ORDER DISCOUNTS</w:t>
            </w:r>
            <w:r w:rsidRPr="00A932E1">
              <w:rPr>
                <w:rFonts w:cs="Consolas"/>
                <w:color w:val="008080"/>
                <w:sz w:val="20"/>
                <w:szCs w:val="20"/>
              </w:rPr>
              <w:t>&lt;/</w:t>
            </w:r>
            <w:r w:rsidRPr="00A932E1">
              <w:rPr>
                <w:rFonts w:cs="Consolas"/>
                <w:color w:val="3F7F7F"/>
                <w:sz w:val="20"/>
                <w:szCs w:val="20"/>
                <w:highlight w:val="lightGray"/>
              </w:rPr>
              <w:t>iscomment</w:t>
            </w:r>
            <w:r w:rsidRPr="00A932E1">
              <w:rPr>
                <w:rFonts w:cs="Consolas"/>
                <w:color w:val="008080"/>
                <w:sz w:val="20"/>
                <w:szCs w:val="20"/>
              </w:rPr>
              <w:t>&gt;</w:t>
            </w:r>
          </w:p>
          <w:p w:rsidR="007B11BF" w:rsidRPr="00A932E1" w:rsidRDefault="007B11BF" w:rsidP="00BD697A">
            <w:pPr>
              <w:pStyle w:val="BodyText"/>
              <w:rPr>
                <w:color w:val="008080"/>
                <w:sz w:val="20"/>
                <w:szCs w:val="20"/>
              </w:rPr>
            </w:pPr>
            <w:r w:rsidRPr="00A932E1">
              <w:rPr>
                <w:color w:val="000000"/>
                <w:sz w:val="20"/>
                <w:szCs w:val="20"/>
              </w:rPr>
              <w:tab/>
            </w:r>
            <w:r w:rsidRPr="00A932E1">
              <w:rPr>
                <w:color w:val="000000"/>
                <w:sz w:val="20"/>
                <w:szCs w:val="20"/>
              </w:rPr>
              <w:tab/>
            </w:r>
            <w:r w:rsidRPr="00A932E1">
              <w:rPr>
                <w:color w:val="000000"/>
                <w:sz w:val="20"/>
                <w:szCs w:val="20"/>
              </w:rPr>
              <w:tab/>
            </w:r>
            <w:r w:rsidRPr="00A932E1">
              <w:rPr>
                <w:color w:val="008080"/>
                <w:sz w:val="20"/>
                <w:szCs w:val="20"/>
              </w:rPr>
              <w:t>&lt;</w:t>
            </w:r>
            <w:r w:rsidRPr="00A932E1">
              <w:rPr>
                <w:color w:val="3F7F7F"/>
                <w:sz w:val="20"/>
                <w:szCs w:val="20"/>
              </w:rPr>
              <w:t>isloop</w:t>
            </w:r>
            <w:r w:rsidRPr="00A932E1">
              <w:rPr>
                <w:sz w:val="20"/>
                <w:szCs w:val="20"/>
              </w:rPr>
              <w:t xml:space="preserve"> </w:t>
            </w:r>
            <w:r w:rsidRPr="00A932E1">
              <w:rPr>
                <w:color w:val="7F007F"/>
                <w:sz w:val="20"/>
                <w:szCs w:val="20"/>
              </w:rPr>
              <w:t>items</w:t>
            </w:r>
            <w:r w:rsidRPr="00A932E1">
              <w:rPr>
                <w:color w:val="000000"/>
                <w:sz w:val="20"/>
                <w:szCs w:val="20"/>
              </w:rPr>
              <w:t>=</w:t>
            </w:r>
            <w:r w:rsidRPr="00A932E1">
              <w:rPr>
                <w:sz w:val="20"/>
                <w:szCs w:val="20"/>
              </w:rPr>
              <w:t>"${</w:t>
            </w:r>
            <w:r w:rsidRPr="00A932E1">
              <w:rPr>
                <w:sz w:val="20"/>
                <w:szCs w:val="20"/>
                <w:highlight w:val="yellow"/>
              </w:rPr>
              <w:t>LineCntr</w:t>
            </w:r>
            <w:r w:rsidRPr="00A932E1">
              <w:rPr>
                <w:sz w:val="20"/>
                <w:szCs w:val="20"/>
              </w:rPr>
              <w:t xml:space="preserve">.couponLineItems}" </w:t>
            </w:r>
            <w:r w:rsidRPr="00A932E1">
              <w:rPr>
                <w:color w:val="7F007F"/>
                <w:sz w:val="20"/>
                <w:szCs w:val="20"/>
              </w:rPr>
              <w:t>var</w:t>
            </w:r>
            <w:r w:rsidRPr="00A932E1">
              <w:rPr>
                <w:color w:val="000000"/>
                <w:sz w:val="20"/>
                <w:szCs w:val="20"/>
              </w:rPr>
              <w:t>=</w:t>
            </w:r>
            <w:r w:rsidRPr="00A932E1">
              <w:rPr>
                <w:sz w:val="20"/>
                <w:szCs w:val="20"/>
              </w:rPr>
              <w:t xml:space="preserve">"couponLineItem" </w:t>
            </w:r>
            <w:r w:rsidRPr="00A932E1">
              <w:rPr>
                <w:color w:val="7F007F"/>
                <w:sz w:val="20"/>
                <w:szCs w:val="20"/>
              </w:rPr>
              <w:t>status</w:t>
            </w:r>
            <w:r w:rsidRPr="00A932E1">
              <w:rPr>
                <w:color w:val="000000"/>
                <w:sz w:val="20"/>
                <w:szCs w:val="20"/>
              </w:rPr>
              <w:t>=</w:t>
            </w:r>
            <w:r w:rsidRPr="00A932E1">
              <w:rPr>
                <w:sz w:val="20"/>
                <w:szCs w:val="20"/>
              </w:rPr>
              <w:t>"cliloopstate"</w:t>
            </w:r>
            <w:r w:rsidRPr="00A932E1">
              <w:rPr>
                <w:color w:val="008080"/>
                <w:sz w:val="20"/>
                <w:szCs w:val="20"/>
              </w:rPr>
              <w:t>&gt;</w:t>
            </w:r>
          </w:p>
          <w:p w:rsidR="007B11BF" w:rsidRPr="00A932E1" w:rsidRDefault="007B11BF" w:rsidP="00BD697A">
            <w:pPr>
              <w:pStyle w:val="BodyText"/>
              <w:rPr>
                <w:sz w:val="20"/>
                <w:szCs w:val="20"/>
              </w:rPr>
            </w:pPr>
            <w:r w:rsidRPr="00A932E1">
              <w:rPr>
                <w:sz w:val="20"/>
                <w:szCs w:val="20"/>
              </w:rPr>
              <w:t xml:space="preserve"> . . . .</w:t>
            </w:r>
          </w:p>
          <w:p w:rsidR="007B11BF" w:rsidRPr="00A932E1" w:rsidRDefault="007B11BF" w:rsidP="00BD697A">
            <w:pPr>
              <w:pStyle w:val="BodyText"/>
              <w:rPr>
                <w:sz w:val="20"/>
                <w:szCs w:val="20"/>
              </w:rPr>
            </w:pPr>
            <w:r w:rsidRPr="00A932E1">
              <w:rPr>
                <w:sz w:val="20"/>
                <w:szCs w:val="20"/>
              </w:rPr>
              <w:t xml:space="preserve"> . . &lt;existing code&gt;. .</w:t>
            </w:r>
          </w:p>
          <w:p w:rsidR="007B11BF" w:rsidRPr="00A932E1" w:rsidRDefault="007B11BF" w:rsidP="00BD697A">
            <w:pPr>
              <w:pStyle w:val="BodyText"/>
              <w:rPr>
                <w:sz w:val="20"/>
                <w:szCs w:val="20"/>
              </w:rPr>
            </w:pPr>
            <w:r w:rsidRPr="00A932E1">
              <w:rPr>
                <w:sz w:val="20"/>
                <w:szCs w:val="20"/>
              </w:rPr>
              <w:t xml:space="preserve"> . . . .</w:t>
            </w:r>
          </w:p>
          <w:p w:rsidR="007B11BF" w:rsidRPr="00A932E1" w:rsidRDefault="007B11BF" w:rsidP="00BD697A">
            <w:pPr>
              <w:autoSpaceDE w:val="0"/>
              <w:autoSpaceDN w:val="0"/>
              <w:adjustRightInd w:val="0"/>
              <w:rPr>
                <w:rFonts w:ascii="Consolas" w:hAnsi="Consolas" w:cs="Consolas"/>
                <w:sz w:val="20"/>
                <w:szCs w:val="20"/>
              </w:rPr>
            </w:pPr>
            <w:r w:rsidRPr="00A932E1">
              <w:rPr>
                <w:rFonts w:ascii="Consolas" w:hAnsi="Consolas" w:cs="Consolas"/>
                <w:color w:val="008080"/>
                <w:sz w:val="20"/>
                <w:szCs w:val="20"/>
              </w:rPr>
              <w:t>&lt;</w:t>
            </w:r>
            <w:r w:rsidRPr="00A932E1">
              <w:rPr>
                <w:rFonts w:ascii="Consolas" w:hAnsi="Consolas" w:cs="Consolas"/>
                <w:color w:val="3F7F7F"/>
                <w:sz w:val="20"/>
                <w:szCs w:val="20"/>
                <w:highlight w:val="lightGray"/>
              </w:rPr>
              <w:t>td</w:t>
            </w:r>
            <w:r w:rsidRPr="00A932E1">
              <w:rPr>
                <w:rFonts w:ascii="Consolas" w:hAnsi="Consolas" w:cs="Consolas"/>
                <w:sz w:val="20"/>
                <w:szCs w:val="20"/>
              </w:rPr>
              <w:t xml:space="preserve"> </w:t>
            </w:r>
            <w:r w:rsidRPr="00A932E1">
              <w:rPr>
                <w:rFonts w:ascii="Consolas" w:hAnsi="Consolas" w:cs="Consolas"/>
                <w:color w:val="7F007F"/>
                <w:sz w:val="20"/>
                <w:szCs w:val="20"/>
              </w:rPr>
              <w:t>class</w:t>
            </w:r>
            <w:r w:rsidRPr="00A932E1">
              <w:rPr>
                <w:rFonts w:ascii="Consolas" w:hAnsi="Consolas" w:cs="Consolas"/>
                <w:color w:val="000000"/>
                <w:sz w:val="20"/>
                <w:szCs w:val="20"/>
              </w:rPr>
              <w:t>=</w:t>
            </w:r>
            <w:r w:rsidRPr="00A932E1">
              <w:rPr>
                <w:rFonts w:ascii="Consolas" w:hAnsi="Consolas" w:cs="Consolas"/>
                <w:i/>
                <w:iCs/>
                <w:color w:val="2A00FF"/>
                <w:sz w:val="20"/>
                <w:szCs w:val="20"/>
              </w:rPr>
              <w:t>"item-total"</w:t>
            </w:r>
            <w:r w:rsidRPr="00A932E1">
              <w:rPr>
                <w:rFonts w:ascii="Consolas" w:hAnsi="Consolas" w:cs="Consolas"/>
                <w:color w:val="008080"/>
                <w:sz w:val="20"/>
                <w:szCs w:val="20"/>
              </w:rPr>
              <w:t>&gt;</w:t>
            </w:r>
          </w:p>
          <w:p w:rsidR="007B11BF" w:rsidRPr="00A932E1" w:rsidRDefault="007B11BF" w:rsidP="00BD697A">
            <w:pPr>
              <w:autoSpaceDE w:val="0"/>
              <w:autoSpaceDN w:val="0"/>
              <w:adjustRightInd w:val="0"/>
              <w:rPr>
                <w:rFonts w:ascii="Consolas" w:hAnsi="Consolas" w:cs="Consolas"/>
                <w:sz w:val="20"/>
                <w:szCs w:val="20"/>
              </w:rPr>
            </w:pP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8080"/>
                <w:sz w:val="20"/>
                <w:szCs w:val="20"/>
              </w:rPr>
              <w:t>&lt;</w:t>
            </w:r>
            <w:r w:rsidRPr="00A932E1">
              <w:rPr>
                <w:rFonts w:ascii="Consolas" w:hAnsi="Consolas" w:cs="Consolas"/>
                <w:color w:val="3F7F7F"/>
                <w:sz w:val="20"/>
                <w:szCs w:val="20"/>
              </w:rPr>
              <w:t>isif</w:t>
            </w:r>
            <w:r w:rsidRPr="00A932E1">
              <w:rPr>
                <w:rFonts w:ascii="Consolas" w:hAnsi="Consolas" w:cs="Consolas"/>
                <w:sz w:val="20"/>
                <w:szCs w:val="20"/>
              </w:rPr>
              <w:t xml:space="preserve"> </w:t>
            </w:r>
            <w:r w:rsidRPr="00A932E1">
              <w:rPr>
                <w:rFonts w:ascii="Consolas" w:hAnsi="Consolas" w:cs="Consolas"/>
                <w:color w:val="7F007F"/>
                <w:sz w:val="20"/>
                <w:szCs w:val="20"/>
              </w:rPr>
              <w:t>condition</w:t>
            </w:r>
            <w:r w:rsidRPr="00A932E1">
              <w:rPr>
                <w:rFonts w:ascii="Consolas" w:hAnsi="Consolas" w:cs="Consolas"/>
                <w:color w:val="000000"/>
                <w:sz w:val="20"/>
                <w:szCs w:val="20"/>
              </w:rPr>
              <w:t>=</w:t>
            </w:r>
            <w:r w:rsidRPr="00A932E1">
              <w:rPr>
                <w:rFonts w:ascii="Consolas" w:hAnsi="Consolas" w:cs="Consolas"/>
                <w:i/>
                <w:iCs/>
                <w:color w:val="2A00FF"/>
                <w:sz w:val="20"/>
                <w:szCs w:val="20"/>
              </w:rPr>
              <w:t>"${couponLineItem.applied}"</w:t>
            </w:r>
            <w:r w:rsidRPr="00A932E1">
              <w:rPr>
                <w:rFonts w:ascii="Consolas" w:hAnsi="Consolas" w:cs="Consolas"/>
                <w:color w:val="008080"/>
                <w:sz w:val="20"/>
                <w:szCs w:val="20"/>
              </w:rPr>
              <w:t>&gt;</w:t>
            </w:r>
          </w:p>
          <w:p w:rsidR="007B11BF" w:rsidRPr="00A932E1" w:rsidRDefault="007B11BF" w:rsidP="00BD697A">
            <w:pPr>
              <w:autoSpaceDE w:val="0"/>
              <w:autoSpaceDN w:val="0"/>
              <w:adjustRightInd w:val="0"/>
              <w:rPr>
                <w:rFonts w:ascii="Consolas" w:hAnsi="Consolas" w:cs="Consolas"/>
                <w:sz w:val="20"/>
                <w:szCs w:val="20"/>
              </w:rPr>
            </w:pP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8080"/>
                <w:sz w:val="20"/>
                <w:szCs w:val="20"/>
              </w:rPr>
              <w:t>&lt;</w:t>
            </w:r>
            <w:r w:rsidRPr="00A932E1">
              <w:rPr>
                <w:rFonts w:ascii="Consolas" w:hAnsi="Consolas" w:cs="Consolas"/>
                <w:color w:val="3F7F7F"/>
                <w:sz w:val="20"/>
                <w:szCs w:val="20"/>
              </w:rPr>
              <w:t>span</w:t>
            </w:r>
            <w:r w:rsidRPr="00A932E1">
              <w:rPr>
                <w:rFonts w:ascii="Consolas" w:hAnsi="Consolas" w:cs="Consolas"/>
                <w:sz w:val="20"/>
                <w:szCs w:val="20"/>
              </w:rPr>
              <w:t xml:space="preserve"> </w:t>
            </w:r>
            <w:r w:rsidRPr="00A932E1">
              <w:rPr>
                <w:rFonts w:ascii="Consolas" w:hAnsi="Consolas" w:cs="Consolas"/>
                <w:color w:val="7F007F"/>
                <w:sz w:val="20"/>
                <w:szCs w:val="20"/>
              </w:rPr>
              <w:t>class</w:t>
            </w:r>
            <w:r w:rsidRPr="00A932E1">
              <w:rPr>
                <w:rFonts w:ascii="Consolas" w:hAnsi="Consolas" w:cs="Consolas"/>
                <w:color w:val="000000"/>
                <w:sz w:val="20"/>
                <w:szCs w:val="20"/>
              </w:rPr>
              <w:t>=</w:t>
            </w:r>
            <w:r w:rsidRPr="00A932E1">
              <w:rPr>
                <w:rFonts w:ascii="Consolas" w:hAnsi="Consolas" w:cs="Consolas"/>
                <w:i/>
                <w:iCs/>
                <w:color w:val="2A00FF"/>
                <w:sz w:val="20"/>
                <w:szCs w:val="20"/>
              </w:rPr>
              <w:t>"coupon-applied"</w:t>
            </w:r>
            <w:r w:rsidRPr="00A932E1">
              <w:rPr>
                <w:rFonts w:ascii="Consolas" w:hAnsi="Consolas" w:cs="Consolas"/>
                <w:color w:val="008080"/>
                <w:sz w:val="20"/>
                <w:szCs w:val="20"/>
              </w:rPr>
              <w:t>&gt;</w:t>
            </w:r>
            <w:r w:rsidRPr="00A932E1">
              <w:rPr>
                <w:rFonts w:ascii="Consolas" w:hAnsi="Consolas" w:cs="Consolas"/>
                <w:color w:val="000000"/>
                <w:sz w:val="20"/>
                <w:szCs w:val="20"/>
              </w:rPr>
              <w:t>${Resource.msg('summary.applied','checkout',null)}</w:t>
            </w:r>
            <w:r w:rsidRPr="00A932E1">
              <w:rPr>
                <w:rFonts w:ascii="Consolas" w:hAnsi="Consolas" w:cs="Consolas"/>
                <w:color w:val="008080"/>
                <w:sz w:val="20"/>
                <w:szCs w:val="20"/>
              </w:rPr>
              <w:t>&lt;/</w:t>
            </w:r>
            <w:r w:rsidRPr="00A932E1">
              <w:rPr>
                <w:rFonts w:ascii="Consolas" w:hAnsi="Consolas" w:cs="Consolas"/>
                <w:color w:val="3F7F7F"/>
                <w:sz w:val="20"/>
                <w:szCs w:val="20"/>
              </w:rPr>
              <w:t>span</w:t>
            </w:r>
            <w:r w:rsidRPr="00A932E1">
              <w:rPr>
                <w:rFonts w:ascii="Consolas" w:hAnsi="Consolas" w:cs="Consolas"/>
                <w:color w:val="008080"/>
                <w:sz w:val="20"/>
                <w:szCs w:val="20"/>
              </w:rPr>
              <w:t>&gt;</w:t>
            </w:r>
          </w:p>
          <w:p w:rsidR="007B11BF" w:rsidRPr="00A932E1" w:rsidRDefault="007B11BF" w:rsidP="00BD697A">
            <w:pPr>
              <w:autoSpaceDE w:val="0"/>
              <w:autoSpaceDN w:val="0"/>
              <w:adjustRightInd w:val="0"/>
              <w:rPr>
                <w:rFonts w:ascii="Consolas" w:hAnsi="Consolas" w:cs="Consolas"/>
                <w:sz w:val="20"/>
                <w:szCs w:val="20"/>
              </w:rPr>
            </w:pP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8080"/>
                <w:sz w:val="20"/>
                <w:szCs w:val="20"/>
              </w:rPr>
              <w:t>&lt;</w:t>
            </w:r>
            <w:r w:rsidRPr="00A932E1">
              <w:rPr>
                <w:rFonts w:ascii="Consolas" w:hAnsi="Consolas" w:cs="Consolas"/>
                <w:color w:val="3F7F7F"/>
                <w:sz w:val="20"/>
                <w:szCs w:val="20"/>
              </w:rPr>
              <w:t>iselse</w:t>
            </w:r>
            <w:r w:rsidRPr="00A932E1">
              <w:rPr>
                <w:rFonts w:ascii="Consolas" w:hAnsi="Consolas" w:cs="Consolas"/>
                <w:color w:val="008080"/>
                <w:sz w:val="20"/>
                <w:szCs w:val="20"/>
              </w:rPr>
              <w:t>/&gt;</w:t>
            </w:r>
          </w:p>
          <w:p w:rsidR="007B11BF" w:rsidRPr="00A932E1" w:rsidRDefault="007B11BF" w:rsidP="00BD697A">
            <w:pPr>
              <w:autoSpaceDE w:val="0"/>
              <w:autoSpaceDN w:val="0"/>
              <w:adjustRightInd w:val="0"/>
              <w:rPr>
                <w:rFonts w:ascii="Consolas" w:hAnsi="Consolas" w:cs="Consolas"/>
                <w:sz w:val="20"/>
                <w:szCs w:val="20"/>
              </w:rPr>
            </w:pP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8080"/>
                <w:sz w:val="20"/>
                <w:szCs w:val="20"/>
              </w:rPr>
              <w:t>&lt;</w:t>
            </w:r>
            <w:r w:rsidRPr="00A932E1">
              <w:rPr>
                <w:rFonts w:ascii="Consolas" w:hAnsi="Consolas" w:cs="Consolas"/>
                <w:color w:val="3F7F7F"/>
                <w:sz w:val="20"/>
                <w:szCs w:val="20"/>
              </w:rPr>
              <w:t>span</w:t>
            </w:r>
            <w:r w:rsidRPr="00A932E1">
              <w:rPr>
                <w:rFonts w:ascii="Consolas" w:hAnsi="Consolas" w:cs="Consolas"/>
                <w:sz w:val="20"/>
                <w:szCs w:val="20"/>
              </w:rPr>
              <w:t xml:space="preserve"> </w:t>
            </w:r>
            <w:r w:rsidRPr="00A932E1">
              <w:rPr>
                <w:rFonts w:ascii="Consolas" w:hAnsi="Consolas" w:cs="Consolas"/>
                <w:color w:val="7F007F"/>
                <w:sz w:val="20"/>
                <w:szCs w:val="20"/>
              </w:rPr>
              <w:t>class</w:t>
            </w:r>
            <w:r w:rsidRPr="00A932E1">
              <w:rPr>
                <w:rFonts w:ascii="Consolas" w:hAnsi="Consolas" w:cs="Consolas"/>
                <w:color w:val="000000"/>
                <w:sz w:val="20"/>
                <w:szCs w:val="20"/>
              </w:rPr>
              <w:t>=</w:t>
            </w:r>
            <w:r w:rsidRPr="00A932E1">
              <w:rPr>
                <w:rFonts w:ascii="Consolas" w:hAnsi="Consolas" w:cs="Consolas"/>
                <w:i/>
                <w:iCs/>
                <w:color w:val="2A00FF"/>
                <w:sz w:val="20"/>
                <w:szCs w:val="20"/>
              </w:rPr>
              <w:t>"coupon-not-applied"</w:t>
            </w:r>
            <w:r w:rsidRPr="00A932E1">
              <w:rPr>
                <w:rFonts w:ascii="Consolas" w:hAnsi="Consolas" w:cs="Consolas"/>
                <w:color w:val="008080"/>
                <w:sz w:val="20"/>
                <w:szCs w:val="20"/>
              </w:rPr>
              <w:t>&gt;</w:t>
            </w:r>
            <w:r w:rsidRPr="00A932E1">
              <w:rPr>
                <w:rFonts w:ascii="Consolas" w:hAnsi="Consolas" w:cs="Consolas"/>
                <w:color w:val="000000"/>
                <w:sz w:val="20"/>
                <w:szCs w:val="20"/>
              </w:rPr>
              <w:t>${Resource.msg('summary.notapplied','checkout',null)}</w:t>
            </w:r>
            <w:r w:rsidRPr="00A932E1">
              <w:rPr>
                <w:rFonts w:ascii="Consolas" w:hAnsi="Consolas" w:cs="Consolas"/>
                <w:color w:val="008080"/>
                <w:sz w:val="20"/>
                <w:szCs w:val="20"/>
              </w:rPr>
              <w:t>&lt;/</w:t>
            </w:r>
            <w:r w:rsidRPr="00A932E1">
              <w:rPr>
                <w:rFonts w:ascii="Consolas" w:hAnsi="Consolas" w:cs="Consolas"/>
                <w:color w:val="3F7F7F"/>
                <w:sz w:val="20"/>
                <w:szCs w:val="20"/>
              </w:rPr>
              <w:t>span</w:t>
            </w:r>
            <w:r w:rsidRPr="00A932E1">
              <w:rPr>
                <w:rFonts w:ascii="Consolas" w:hAnsi="Consolas" w:cs="Consolas"/>
                <w:color w:val="008080"/>
                <w:sz w:val="20"/>
                <w:szCs w:val="20"/>
              </w:rPr>
              <w:t>&gt;</w:t>
            </w:r>
          </w:p>
          <w:p w:rsidR="007B11BF" w:rsidRPr="00A932E1" w:rsidRDefault="007B11BF" w:rsidP="00BD697A">
            <w:pPr>
              <w:autoSpaceDE w:val="0"/>
              <w:autoSpaceDN w:val="0"/>
              <w:adjustRightInd w:val="0"/>
              <w:rPr>
                <w:rFonts w:ascii="Consolas" w:hAnsi="Consolas" w:cs="Consolas"/>
                <w:sz w:val="20"/>
                <w:szCs w:val="20"/>
              </w:rPr>
            </w:pP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8080"/>
                <w:sz w:val="20"/>
                <w:szCs w:val="20"/>
              </w:rPr>
              <w:t>&lt;/</w:t>
            </w:r>
            <w:r w:rsidRPr="00A932E1">
              <w:rPr>
                <w:rFonts w:ascii="Consolas" w:hAnsi="Consolas" w:cs="Consolas"/>
                <w:color w:val="3F7F7F"/>
                <w:sz w:val="20"/>
                <w:szCs w:val="20"/>
              </w:rPr>
              <w:t>isif</w:t>
            </w:r>
            <w:r w:rsidRPr="00A932E1">
              <w:rPr>
                <w:rFonts w:ascii="Consolas" w:hAnsi="Consolas" w:cs="Consolas"/>
                <w:color w:val="008080"/>
                <w:sz w:val="20"/>
                <w:szCs w:val="20"/>
              </w:rPr>
              <w:t>&gt;</w:t>
            </w:r>
          </w:p>
          <w:p w:rsidR="007B11BF" w:rsidRPr="00A932E1" w:rsidRDefault="007B11BF" w:rsidP="00BD697A">
            <w:pPr>
              <w:autoSpaceDE w:val="0"/>
              <w:autoSpaceDN w:val="0"/>
              <w:adjustRightInd w:val="0"/>
              <w:rPr>
                <w:rFonts w:ascii="Consolas" w:hAnsi="Consolas" w:cs="Consolas"/>
                <w:sz w:val="20"/>
                <w:szCs w:val="20"/>
              </w:rPr>
            </w:pP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0000"/>
                <w:sz w:val="20"/>
                <w:szCs w:val="20"/>
              </w:rPr>
              <w:tab/>
            </w:r>
            <w:r w:rsidRPr="00A932E1">
              <w:rPr>
                <w:rFonts w:ascii="Consolas" w:hAnsi="Consolas" w:cs="Consolas"/>
                <w:color w:val="008080"/>
                <w:sz w:val="20"/>
                <w:szCs w:val="20"/>
              </w:rPr>
              <w:t>&lt;/</w:t>
            </w:r>
            <w:r w:rsidRPr="00A932E1">
              <w:rPr>
                <w:rFonts w:ascii="Consolas" w:hAnsi="Consolas" w:cs="Consolas"/>
                <w:color w:val="3F7F7F"/>
                <w:sz w:val="20"/>
                <w:szCs w:val="20"/>
                <w:highlight w:val="lightGray"/>
              </w:rPr>
              <w:t>td</w:t>
            </w:r>
            <w:r w:rsidRPr="00A932E1">
              <w:rPr>
                <w:rFonts w:ascii="Consolas" w:hAnsi="Consolas" w:cs="Consolas"/>
                <w:color w:val="008080"/>
                <w:sz w:val="20"/>
                <w:szCs w:val="20"/>
              </w:rPr>
              <w:t>&gt;</w:t>
            </w:r>
          </w:p>
          <w:p w:rsidR="007B11BF" w:rsidRPr="00A932E1" w:rsidRDefault="007B11BF" w:rsidP="00BD697A">
            <w:pPr>
              <w:autoSpaceDE w:val="0"/>
              <w:autoSpaceDN w:val="0"/>
              <w:adjustRightInd w:val="0"/>
              <w:rPr>
                <w:rFonts w:ascii="Consolas" w:hAnsi="Consolas" w:cs="Consolas"/>
                <w:sz w:val="20"/>
                <w:szCs w:val="20"/>
              </w:rPr>
            </w:pPr>
          </w:p>
          <w:p w:rsidR="007B11BF" w:rsidRPr="00A932E1" w:rsidRDefault="007B11BF" w:rsidP="00BD697A">
            <w:pPr>
              <w:pStyle w:val="BodyText"/>
              <w:rPr>
                <w:color w:val="008080"/>
                <w:sz w:val="20"/>
                <w:szCs w:val="20"/>
              </w:rPr>
            </w:pPr>
            <w:r w:rsidRPr="00A932E1">
              <w:rPr>
                <w:sz w:val="20"/>
                <w:szCs w:val="20"/>
              </w:rPr>
              <w:tab/>
            </w:r>
            <w:r w:rsidRPr="00A932E1">
              <w:rPr>
                <w:sz w:val="20"/>
                <w:szCs w:val="20"/>
              </w:rPr>
              <w:tab/>
            </w:r>
            <w:r w:rsidRPr="00A932E1">
              <w:rPr>
                <w:sz w:val="20"/>
                <w:szCs w:val="20"/>
              </w:rPr>
              <w:tab/>
            </w:r>
            <w:r w:rsidRPr="00A932E1">
              <w:rPr>
                <w:sz w:val="20"/>
                <w:szCs w:val="20"/>
              </w:rPr>
              <w:tab/>
            </w:r>
            <w:r w:rsidRPr="00A932E1">
              <w:rPr>
                <w:sz w:val="20"/>
                <w:szCs w:val="20"/>
              </w:rPr>
              <w:tab/>
            </w:r>
            <w:r w:rsidRPr="00A932E1">
              <w:rPr>
                <w:color w:val="008080"/>
                <w:sz w:val="20"/>
                <w:szCs w:val="20"/>
              </w:rPr>
              <w:t>&lt;/</w:t>
            </w:r>
            <w:r w:rsidRPr="00A932E1">
              <w:rPr>
                <w:color w:val="3F7F7F"/>
                <w:sz w:val="20"/>
                <w:szCs w:val="20"/>
              </w:rPr>
              <w:t>tr</w:t>
            </w:r>
            <w:r w:rsidRPr="00A932E1">
              <w:rPr>
                <w:color w:val="008080"/>
                <w:sz w:val="20"/>
                <w:szCs w:val="20"/>
              </w:rPr>
              <w:t>&gt;</w:t>
            </w:r>
            <w:r w:rsidRPr="00A932E1">
              <w:rPr>
                <w:color w:val="008080"/>
                <w:sz w:val="20"/>
                <w:szCs w:val="20"/>
              </w:rPr>
              <w:tab/>
            </w:r>
          </w:p>
          <w:p w:rsidR="007B11BF" w:rsidRPr="00A932E1" w:rsidRDefault="007B11BF" w:rsidP="00BD697A">
            <w:pPr>
              <w:autoSpaceDE w:val="0"/>
              <w:autoSpaceDN w:val="0"/>
              <w:adjustRightInd w:val="0"/>
              <w:rPr>
                <w:rFonts w:cs="Consolas"/>
                <w:sz w:val="20"/>
                <w:szCs w:val="20"/>
              </w:rPr>
            </w:pPr>
            <w:r w:rsidRPr="00A932E1">
              <w:rPr>
                <w:rFonts w:cs="Consolas"/>
                <w:color w:val="008080"/>
                <w:sz w:val="20"/>
                <w:szCs w:val="20"/>
              </w:rPr>
              <w:t>&lt;/</w:t>
            </w:r>
            <w:r w:rsidRPr="00A932E1">
              <w:rPr>
                <w:rFonts w:cs="Consolas"/>
                <w:color w:val="3F7F7F"/>
                <w:sz w:val="20"/>
                <w:szCs w:val="20"/>
              </w:rPr>
              <w:t>isif</w:t>
            </w:r>
            <w:r w:rsidRPr="00A932E1">
              <w:rPr>
                <w:rFonts w:cs="Consolas"/>
                <w:color w:val="008080"/>
                <w:sz w:val="20"/>
                <w:szCs w:val="20"/>
              </w:rPr>
              <w:t>&gt;</w:t>
            </w:r>
          </w:p>
          <w:p w:rsidR="007B11BF" w:rsidRPr="00A932E1" w:rsidRDefault="007B11BF" w:rsidP="00BD697A">
            <w:pPr>
              <w:autoSpaceDE w:val="0"/>
              <w:autoSpaceDN w:val="0"/>
              <w:adjustRightInd w:val="0"/>
              <w:rPr>
                <w:rFonts w:cs="Consolas"/>
                <w:sz w:val="20"/>
                <w:szCs w:val="20"/>
              </w:rPr>
            </w:pPr>
          </w:p>
          <w:p w:rsidR="007B11BF" w:rsidRPr="00A932E1" w:rsidRDefault="007B11BF" w:rsidP="00BD697A">
            <w:pPr>
              <w:autoSpaceDE w:val="0"/>
              <w:autoSpaceDN w:val="0"/>
              <w:adjustRightInd w:val="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isloop</w:t>
            </w:r>
            <w:r w:rsidRPr="00A932E1">
              <w:rPr>
                <w:rFonts w:cs="Consolas"/>
                <w:color w:val="008080"/>
                <w:sz w:val="20"/>
                <w:szCs w:val="20"/>
              </w:rPr>
              <w:t>&gt;</w:t>
            </w:r>
          </w:p>
          <w:p w:rsidR="007B11BF" w:rsidRPr="00A932E1" w:rsidRDefault="007B11BF" w:rsidP="00BD697A">
            <w:pPr>
              <w:autoSpaceDE w:val="0"/>
              <w:autoSpaceDN w:val="0"/>
              <w:adjustRightInd w:val="0"/>
              <w:rPr>
                <w:rFonts w:cs="Consolas"/>
                <w:sz w:val="20"/>
                <w:szCs w:val="20"/>
              </w:rPr>
            </w:pPr>
          </w:p>
          <w:p w:rsidR="007B11BF" w:rsidRPr="00A932E1" w:rsidRDefault="007B11BF" w:rsidP="00BD697A">
            <w:pPr>
              <w:pStyle w:val="BodyText"/>
              <w:rPr>
                <w:sz w:val="20"/>
                <w:szCs w:val="20"/>
              </w:rPr>
            </w:pPr>
            <w:r w:rsidRPr="00A932E1">
              <w:rPr>
                <w:color w:val="000000"/>
                <w:sz w:val="20"/>
                <w:szCs w:val="20"/>
              </w:rPr>
              <w:tab/>
            </w:r>
            <w:r w:rsidRPr="00A932E1">
              <w:rPr>
                <w:color w:val="000000"/>
                <w:sz w:val="20"/>
                <w:szCs w:val="20"/>
              </w:rPr>
              <w:tab/>
            </w:r>
            <w:r w:rsidRPr="00A932E1">
              <w:rPr>
                <w:color w:val="000000"/>
                <w:sz w:val="20"/>
                <w:szCs w:val="20"/>
              </w:rPr>
              <w:tab/>
            </w:r>
            <w:r w:rsidRPr="00A932E1">
              <w:rPr>
                <w:color w:val="008080"/>
                <w:sz w:val="20"/>
                <w:szCs w:val="20"/>
              </w:rPr>
              <w:t>&lt;</w:t>
            </w:r>
            <w:r w:rsidRPr="00A932E1">
              <w:rPr>
                <w:color w:val="3F7F7F"/>
                <w:sz w:val="20"/>
                <w:szCs w:val="20"/>
              </w:rPr>
              <w:t>isloop</w:t>
            </w:r>
            <w:r w:rsidRPr="00A932E1">
              <w:rPr>
                <w:sz w:val="20"/>
                <w:szCs w:val="20"/>
              </w:rPr>
              <w:t xml:space="preserve"> </w:t>
            </w:r>
            <w:r w:rsidRPr="00A932E1">
              <w:rPr>
                <w:color w:val="7F007F"/>
                <w:sz w:val="20"/>
                <w:szCs w:val="20"/>
              </w:rPr>
              <w:t>items</w:t>
            </w:r>
            <w:r w:rsidRPr="00A932E1">
              <w:rPr>
                <w:color w:val="000000"/>
                <w:sz w:val="20"/>
                <w:szCs w:val="20"/>
              </w:rPr>
              <w:t>=</w:t>
            </w:r>
            <w:r w:rsidRPr="00A932E1">
              <w:rPr>
                <w:sz w:val="20"/>
                <w:szCs w:val="20"/>
              </w:rPr>
              <w:t>"${</w:t>
            </w:r>
            <w:r w:rsidRPr="00A932E1">
              <w:rPr>
                <w:sz w:val="20"/>
                <w:szCs w:val="20"/>
                <w:highlight w:val="yellow"/>
              </w:rPr>
              <w:t>LineCntr</w:t>
            </w:r>
            <w:r w:rsidRPr="00A932E1">
              <w:rPr>
                <w:sz w:val="20"/>
                <w:szCs w:val="20"/>
              </w:rPr>
              <w:t xml:space="preserve">.priceAdjustments}" </w:t>
            </w:r>
            <w:r w:rsidRPr="00A932E1">
              <w:rPr>
                <w:color w:val="7F007F"/>
                <w:sz w:val="20"/>
                <w:szCs w:val="20"/>
              </w:rPr>
              <w:t>var</w:t>
            </w:r>
            <w:r w:rsidRPr="00A932E1">
              <w:rPr>
                <w:color w:val="000000"/>
                <w:sz w:val="20"/>
                <w:szCs w:val="20"/>
              </w:rPr>
              <w:t>=</w:t>
            </w:r>
            <w:r w:rsidRPr="00A932E1">
              <w:rPr>
                <w:sz w:val="20"/>
                <w:szCs w:val="20"/>
              </w:rPr>
              <w:t xml:space="preserve">"priceAdjustment" </w:t>
            </w:r>
            <w:r w:rsidRPr="00A932E1">
              <w:rPr>
                <w:color w:val="7F007F"/>
                <w:sz w:val="20"/>
                <w:szCs w:val="20"/>
              </w:rPr>
              <w:t>status</w:t>
            </w:r>
            <w:r w:rsidRPr="00A932E1">
              <w:rPr>
                <w:color w:val="000000"/>
                <w:sz w:val="20"/>
                <w:szCs w:val="20"/>
              </w:rPr>
              <w:t>=</w:t>
            </w:r>
            <w:r w:rsidRPr="00A932E1">
              <w:rPr>
                <w:sz w:val="20"/>
                <w:szCs w:val="20"/>
              </w:rPr>
              <w:t>"cliloopstate"</w:t>
            </w:r>
            <w:r w:rsidRPr="00A932E1">
              <w:rPr>
                <w:color w:val="008080"/>
                <w:sz w:val="20"/>
                <w:szCs w:val="20"/>
              </w:rPr>
              <w:t>&gt;</w:t>
            </w:r>
          </w:p>
        </w:tc>
      </w:tr>
    </w:tbl>
    <w:p w:rsidR="007B11BF" w:rsidRPr="00A932E1" w:rsidRDefault="007B11BF" w:rsidP="007B11BF">
      <w:pPr>
        <w:pStyle w:val="BodyText"/>
        <w:ind w:left="1080"/>
        <w:rPr>
          <w:sz w:val="20"/>
          <w:szCs w:val="20"/>
        </w:rPr>
      </w:pPr>
    </w:p>
    <w:p w:rsidR="007B11BF" w:rsidRPr="00A932E1" w:rsidRDefault="007B11BF" w:rsidP="007B11BF">
      <w:pPr>
        <w:pStyle w:val="BodyText"/>
        <w:ind w:left="1080"/>
        <w:rPr>
          <w:sz w:val="20"/>
          <w:szCs w:val="20"/>
        </w:rPr>
      </w:pPr>
    </w:p>
    <w:p w:rsidR="007B11BF" w:rsidRPr="00A932E1" w:rsidRDefault="007B11BF" w:rsidP="007B11BF">
      <w:pPr>
        <w:pStyle w:val="BodyText"/>
        <w:ind w:left="1080"/>
        <w:rPr>
          <w:sz w:val="20"/>
          <w:szCs w:val="20"/>
        </w:rPr>
      </w:pPr>
    </w:p>
    <w:p w:rsidR="007B11BF" w:rsidRPr="00A932E1" w:rsidRDefault="007B11BF" w:rsidP="007B11BF">
      <w:pPr>
        <w:pStyle w:val="BodyText"/>
        <w:ind w:left="1080"/>
        <w:rPr>
          <w:sz w:val="20"/>
          <w:szCs w:val="20"/>
        </w:rPr>
      </w:pPr>
    </w:p>
    <w:p w:rsidR="007B11BF" w:rsidRPr="00A932E1" w:rsidRDefault="007B11BF" w:rsidP="007B11BF">
      <w:pPr>
        <w:pStyle w:val="BodyText"/>
        <w:ind w:left="1080"/>
        <w:rPr>
          <w:sz w:val="20"/>
          <w:szCs w:val="20"/>
        </w:rPr>
      </w:pPr>
    </w:p>
    <w:p w:rsidR="007B11BF" w:rsidRDefault="007B11BF" w:rsidP="007B11BF">
      <w:pPr>
        <w:pStyle w:val="BodyText"/>
        <w:ind w:left="1080"/>
        <w:rPr>
          <w:sz w:val="20"/>
          <w:szCs w:val="20"/>
        </w:rPr>
      </w:pPr>
    </w:p>
    <w:p w:rsidR="007B11BF" w:rsidRDefault="007B11BF" w:rsidP="007B11BF">
      <w:pPr>
        <w:pStyle w:val="BodyText"/>
        <w:ind w:left="1080"/>
        <w:rPr>
          <w:sz w:val="20"/>
          <w:szCs w:val="20"/>
        </w:rPr>
      </w:pPr>
    </w:p>
    <w:p w:rsidR="007B11BF" w:rsidRDefault="007B11BF" w:rsidP="007B11BF">
      <w:pPr>
        <w:pStyle w:val="BodyText"/>
        <w:ind w:left="1080"/>
        <w:rPr>
          <w:sz w:val="20"/>
          <w:szCs w:val="20"/>
        </w:rPr>
      </w:pPr>
    </w:p>
    <w:p w:rsidR="007B11BF" w:rsidRPr="00A932E1" w:rsidRDefault="007B11BF" w:rsidP="007B11BF">
      <w:pPr>
        <w:pStyle w:val="BodyText"/>
        <w:ind w:left="1080"/>
        <w:rPr>
          <w:sz w:val="20"/>
          <w:szCs w:val="20"/>
        </w:rPr>
      </w:pPr>
    </w:p>
    <w:p w:rsidR="007B11BF" w:rsidRPr="00A932E1" w:rsidRDefault="007B11BF" w:rsidP="007B11BF">
      <w:pPr>
        <w:pStyle w:val="BodyText"/>
        <w:ind w:left="1080"/>
        <w:rPr>
          <w:sz w:val="20"/>
          <w:szCs w:val="20"/>
        </w:rPr>
      </w:pPr>
    </w:p>
    <w:p w:rsidR="007B11BF" w:rsidRPr="00A932E1" w:rsidRDefault="007B11BF" w:rsidP="007B11BF">
      <w:pPr>
        <w:pStyle w:val="BodyText"/>
        <w:ind w:left="1080"/>
        <w:rPr>
          <w:sz w:val="20"/>
          <w:szCs w:val="20"/>
        </w:rPr>
      </w:pPr>
    </w:p>
    <w:p w:rsidR="007B11BF" w:rsidRPr="00A932E1" w:rsidRDefault="007B11BF" w:rsidP="007B11BF">
      <w:pPr>
        <w:pStyle w:val="BodyText"/>
        <w:ind w:left="1080"/>
        <w:rPr>
          <w:sz w:val="20"/>
          <w:szCs w:val="20"/>
        </w:rPr>
      </w:pPr>
    </w:p>
    <w:p w:rsidR="007B11BF" w:rsidRPr="00A932E1" w:rsidRDefault="007B11BF" w:rsidP="007B11BF">
      <w:pPr>
        <w:pStyle w:val="BodyText"/>
        <w:numPr>
          <w:ilvl w:val="0"/>
          <w:numId w:val="51"/>
        </w:numPr>
        <w:rPr>
          <w:sz w:val="20"/>
          <w:szCs w:val="20"/>
        </w:rPr>
      </w:pPr>
      <w:r w:rsidRPr="00A932E1">
        <w:rPr>
          <w:sz w:val="20"/>
          <w:szCs w:val="20"/>
        </w:rPr>
        <w:t xml:space="preserve">Update with  below section for  Klarna/Secure acceptance Iframe and device fingerprint and cardinal script related changes </w:t>
      </w:r>
    </w:p>
    <w:tbl>
      <w:tblPr>
        <w:tblStyle w:val="TableGrid"/>
        <w:tblW w:w="0" w:type="auto"/>
        <w:tblLook w:val="04A0" w:firstRow="1" w:lastRow="0" w:firstColumn="1" w:lastColumn="0" w:noHBand="0" w:noVBand="1"/>
      </w:tblPr>
      <w:tblGrid>
        <w:gridCol w:w="9350"/>
      </w:tblGrid>
      <w:tr w:rsidR="007B11BF" w:rsidRPr="00A932E1" w:rsidTr="00BD697A">
        <w:tc>
          <w:tcPr>
            <w:tcW w:w="9350" w:type="dxa"/>
          </w:tcPr>
          <w:p w:rsidR="007B11BF" w:rsidRPr="00A932E1" w:rsidRDefault="007B11BF" w:rsidP="00BD697A">
            <w:pPr>
              <w:autoSpaceDE w:val="0"/>
              <w:autoSpaceDN w:val="0"/>
              <w:adjustRightInd w:val="0"/>
              <w:ind w:left="90"/>
              <w:rPr>
                <w:rFonts w:cs="Consolas"/>
                <w:sz w:val="20"/>
                <w:szCs w:val="20"/>
              </w:rPr>
            </w:pPr>
            <w:r w:rsidRPr="00A932E1">
              <w:rPr>
                <w:rFonts w:cs="Consolas"/>
                <w:color w:val="008080"/>
                <w:sz w:val="20"/>
                <w:szCs w:val="20"/>
              </w:rPr>
              <w:t>&lt;</w:t>
            </w:r>
            <w:r w:rsidRPr="00A932E1">
              <w:rPr>
                <w:rFonts w:cs="Consolas"/>
                <w:color w:val="3F7F7F"/>
                <w:sz w:val="20"/>
                <w:szCs w:val="20"/>
                <w:highlight w:val="lightGray"/>
              </w:rPr>
              <w:t>div</w:t>
            </w:r>
            <w:r w:rsidRPr="00A932E1">
              <w:rPr>
                <w:rFonts w:cs="Consolas"/>
                <w:sz w:val="20"/>
                <w:szCs w:val="20"/>
              </w:rPr>
              <w:t xml:space="preserve"> </w:t>
            </w:r>
            <w:r w:rsidRPr="00A932E1">
              <w:rPr>
                <w:rFonts w:cs="Consolas"/>
                <w:color w:val="7F007F"/>
                <w:sz w:val="20"/>
                <w:szCs w:val="20"/>
              </w:rPr>
              <w:t>class</w:t>
            </w:r>
            <w:r w:rsidRPr="00A932E1">
              <w:rPr>
                <w:rFonts w:cs="Consolas"/>
                <w:color w:val="000000"/>
                <w:sz w:val="20"/>
                <w:szCs w:val="20"/>
              </w:rPr>
              <w:t>=</w:t>
            </w:r>
            <w:r w:rsidRPr="00A932E1">
              <w:rPr>
                <w:rFonts w:cs="Consolas"/>
                <w:i/>
                <w:iCs/>
                <w:color w:val="2A00FF"/>
                <w:sz w:val="20"/>
                <w:szCs w:val="20"/>
              </w:rPr>
              <w:t>"order-summary-footer"</w:t>
            </w:r>
            <w:r w:rsidRPr="00A932E1">
              <w:rPr>
                <w:rFonts w:cs="Consolas"/>
                <w:color w:val="008080"/>
                <w:sz w:val="20"/>
                <w:szCs w:val="20"/>
              </w:rPr>
              <w:t>&gt;</w:t>
            </w:r>
          </w:p>
          <w:p w:rsidR="007B11BF" w:rsidRPr="00A932E1" w:rsidRDefault="007B11BF" w:rsidP="00BD697A">
            <w:pPr>
              <w:autoSpaceDE w:val="0"/>
              <w:autoSpaceDN w:val="0"/>
              <w:adjustRightInd w:val="0"/>
              <w:ind w:left="90"/>
              <w:rPr>
                <w:rFonts w:cs="Consolas"/>
                <w:sz w:val="20"/>
                <w:szCs w:val="20"/>
              </w:rPr>
            </w:pPr>
          </w:p>
          <w:p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div</w:t>
            </w:r>
            <w:r w:rsidRPr="00A932E1">
              <w:rPr>
                <w:rFonts w:cs="Consolas"/>
                <w:sz w:val="20"/>
                <w:szCs w:val="20"/>
              </w:rPr>
              <w:t xml:space="preserve"> </w:t>
            </w:r>
            <w:r w:rsidRPr="00A932E1">
              <w:rPr>
                <w:rFonts w:cs="Consolas"/>
                <w:color w:val="7F007F"/>
                <w:sz w:val="20"/>
                <w:szCs w:val="20"/>
              </w:rPr>
              <w:t>class</w:t>
            </w:r>
            <w:r w:rsidRPr="00A932E1">
              <w:rPr>
                <w:rFonts w:cs="Consolas"/>
                <w:color w:val="000000"/>
                <w:sz w:val="20"/>
                <w:szCs w:val="20"/>
              </w:rPr>
              <w:t>=</w:t>
            </w:r>
            <w:r w:rsidRPr="00A932E1">
              <w:rPr>
                <w:rFonts w:cs="Consolas"/>
                <w:i/>
                <w:iCs/>
                <w:color w:val="2A00FF"/>
                <w:sz w:val="20"/>
                <w:szCs w:val="20"/>
              </w:rPr>
              <w:t>"place-order-totals"</w:t>
            </w:r>
            <w:r w:rsidRPr="00A932E1">
              <w:rPr>
                <w:rFonts w:cs="Consolas"/>
                <w:color w:val="008080"/>
                <w:sz w:val="20"/>
                <w:szCs w:val="20"/>
              </w:rPr>
              <w:t>&gt;</w:t>
            </w:r>
          </w:p>
          <w:p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isordertotals</w:t>
            </w:r>
            <w:r w:rsidRPr="00A932E1">
              <w:rPr>
                <w:rFonts w:cs="Consolas"/>
                <w:sz w:val="20"/>
                <w:szCs w:val="20"/>
              </w:rPr>
              <w:t xml:space="preserve"> </w:t>
            </w:r>
            <w:r w:rsidRPr="00A932E1">
              <w:rPr>
                <w:rFonts w:cs="Consolas"/>
                <w:color w:val="7F007F"/>
                <w:sz w:val="20"/>
                <w:szCs w:val="20"/>
              </w:rPr>
              <w:t>p_lineitemctnr</w:t>
            </w:r>
            <w:r w:rsidRPr="00A932E1">
              <w:rPr>
                <w:rFonts w:cs="Consolas"/>
                <w:color w:val="000000"/>
                <w:sz w:val="20"/>
                <w:szCs w:val="20"/>
              </w:rPr>
              <w:t>=</w:t>
            </w:r>
            <w:r w:rsidRPr="00A932E1">
              <w:rPr>
                <w:rFonts w:cs="Consolas"/>
                <w:i/>
                <w:iCs/>
                <w:color w:val="2A00FF"/>
                <w:sz w:val="20"/>
                <w:szCs w:val="20"/>
              </w:rPr>
              <w:t>"${</w:t>
            </w:r>
            <w:r w:rsidRPr="00A932E1">
              <w:rPr>
                <w:rFonts w:cs="Consolas"/>
                <w:i/>
                <w:iCs/>
                <w:color w:val="2A00FF"/>
                <w:sz w:val="20"/>
                <w:szCs w:val="20"/>
                <w:highlight w:val="yellow"/>
              </w:rPr>
              <w:t>LineCntr</w:t>
            </w:r>
            <w:r w:rsidRPr="00A932E1">
              <w:rPr>
                <w:rFonts w:cs="Consolas"/>
                <w:i/>
                <w:iCs/>
                <w:color w:val="2A00FF"/>
                <w:sz w:val="20"/>
                <w:szCs w:val="20"/>
              </w:rPr>
              <w:t>}"</w:t>
            </w:r>
            <w:r w:rsidRPr="00A932E1">
              <w:rPr>
                <w:rFonts w:cs="Consolas"/>
                <w:sz w:val="20"/>
                <w:szCs w:val="20"/>
              </w:rPr>
              <w:t xml:space="preserve"> </w:t>
            </w:r>
            <w:r w:rsidRPr="00A932E1">
              <w:rPr>
                <w:rFonts w:cs="Consolas"/>
                <w:color w:val="7F007F"/>
                <w:sz w:val="20"/>
                <w:szCs w:val="20"/>
              </w:rPr>
              <w:t>p_showshipmentinfo</w:t>
            </w:r>
            <w:r w:rsidRPr="00A932E1">
              <w:rPr>
                <w:rFonts w:cs="Consolas"/>
                <w:color w:val="000000"/>
                <w:sz w:val="20"/>
                <w:szCs w:val="20"/>
              </w:rPr>
              <w:t>=</w:t>
            </w:r>
            <w:r w:rsidRPr="00A932E1">
              <w:rPr>
                <w:rFonts w:cs="Consolas"/>
                <w:i/>
                <w:iCs/>
                <w:color w:val="2A00FF"/>
                <w:sz w:val="20"/>
                <w:szCs w:val="20"/>
              </w:rPr>
              <w:t>"${false}"</w:t>
            </w:r>
            <w:r w:rsidRPr="00A932E1">
              <w:rPr>
                <w:rFonts w:cs="Consolas"/>
                <w:sz w:val="20"/>
                <w:szCs w:val="20"/>
              </w:rPr>
              <w:t xml:space="preserve"> </w:t>
            </w:r>
            <w:r w:rsidRPr="00A932E1">
              <w:rPr>
                <w:rFonts w:cs="Consolas"/>
                <w:color w:val="7F007F"/>
                <w:sz w:val="20"/>
                <w:szCs w:val="20"/>
              </w:rPr>
              <w:t>p_shipmenteditable</w:t>
            </w:r>
            <w:r w:rsidRPr="00A932E1">
              <w:rPr>
                <w:rFonts w:cs="Consolas"/>
                <w:color w:val="000000"/>
                <w:sz w:val="20"/>
                <w:szCs w:val="20"/>
              </w:rPr>
              <w:t>=</w:t>
            </w:r>
            <w:r w:rsidRPr="00A932E1">
              <w:rPr>
                <w:rFonts w:cs="Consolas"/>
                <w:i/>
                <w:iCs/>
                <w:color w:val="2A00FF"/>
                <w:sz w:val="20"/>
                <w:szCs w:val="20"/>
              </w:rPr>
              <w:t>"${false}"</w:t>
            </w:r>
            <w:r w:rsidRPr="00A932E1">
              <w:rPr>
                <w:rFonts w:cs="Consolas"/>
                <w:sz w:val="20"/>
                <w:szCs w:val="20"/>
              </w:rPr>
              <w:t xml:space="preserve"> </w:t>
            </w:r>
            <w:r w:rsidRPr="00A932E1">
              <w:rPr>
                <w:rFonts w:cs="Consolas"/>
                <w:color w:val="7F007F"/>
                <w:sz w:val="20"/>
                <w:szCs w:val="20"/>
              </w:rPr>
              <w:t>p_totallabel</w:t>
            </w:r>
            <w:r w:rsidRPr="00A932E1">
              <w:rPr>
                <w:rFonts w:cs="Consolas"/>
                <w:color w:val="000000"/>
                <w:sz w:val="20"/>
                <w:szCs w:val="20"/>
              </w:rPr>
              <w:t>=</w:t>
            </w:r>
            <w:r w:rsidRPr="00A932E1">
              <w:rPr>
                <w:rFonts w:cs="Consolas"/>
                <w:i/>
                <w:iCs/>
                <w:color w:val="2A00FF"/>
                <w:sz w:val="20"/>
                <w:szCs w:val="20"/>
              </w:rPr>
              <w:t>"${Resource.msg('summary.ordertotal','checkout',null)}"</w:t>
            </w:r>
            <w:r w:rsidRPr="00A932E1">
              <w:rPr>
                <w:rFonts w:cs="Consolas"/>
                <w:color w:val="008080"/>
                <w:sz w:val="20"/>
                <w:szCs w:val="20"/>
              </w:rPr>
              <w:t>/&gt;</w:t>
            </w:r>
          </w:p>
          <w:p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div</w:t>
            </w:r>
            <w:r w:rsidRPr="00A932E1">
              <w:rPr>
                <w:rFonts w:cs="Consolas"/>
                <w:color w:val="008080"/>
                <w:sz w:val="20"/>
                <w:szCs w:val="20"/>
              </w:rPr>
              <w:t>&gt;</w:t>
            </w:r>
          </w:p>
          <w:p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"${!empty(klarnarequired) &amp;&amp; klarnarequired}"</w:t>
            </w:r>
            <w:r w:rsidRPr="00A932E1">
              <w:rPr>
                <w:rFonts w:cs="Consolas"/>
                <w:sz w:val="20"/>
                <w:szCs w:val="20"/>
                <w:highlight w:val="yellow"/>
              </w:rPr>
              <w:t xml:space="preserve"> </w:t>
            </w:r>
            <w:r w:rsidRPr="00A932E1">
              <w:rPr>
                <w:rFonts w:cs="Consolas"/>
                <w:color w:val="008080"/>
                <w:sz w:val="20"/>
                <w:szCs w:val="20"/>
                <w:highlight w:val="yellow"/>
              </w:rPr>
              <w:t>&gt;</w:t>
            </w:r>
            <w:r w:rsidRPr="00A932E1">
              <w:rPr>
                <w:rFonts w:cs="Consolas"/>
                <w:color w:val="000000"/>
                <w:sz w:val="20"/>
                <w:szCs w:val="20"/>
                <w:highlight w:val="yellow"/>
              </w:rPr>
              <w:t xml:space="preserve"> </w:t>
            </w:r>
          </w:p>
          <w:p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div</w:t>
            </w:r>
            <w:r w:rsidRPr="00A932E1">
              <w:rPr>
                <w:rFonts w:cs="Consolas"/>
                <w:sz w:val="20"/>
                <w:szCs w:val="20"/>
                <w:highlight w:val="yellow"/>
              </w:rPr>
              <w:t xml:space="preserve"> </w:t>
            </w:r>
            <w:r w:rsidRPr="00A932E1">
              <w:rPr>
                <w:rFonts w:cs="Consolas"/>
                <w:color w:val="7F007F"/>
                <w:sz w:val="20"/>
                <w:szCs w:val="20"/>
                <w:highlight w:val="yellow"/>
              </w:rPr>
              <w:t>id</w:t>
            </w:r>
            <w:r w:rsidRPr="00A932E1">
              <w:rPr>
                <w:rFonts w:cs="Consolas"/>
                <w:color w:val="000000"/>
                <w:sz w:val="20"/>
                <w:szCs w:val="20"/>
                <w:highlight w:val="yellow"/>
              </w:rPr>
              <w:t>=</w:t>
            </w:r>
            <w:r w:rsidRPr="00A932E1">
              <w:rPr>
                <w:rFonts w:cs="Consolas"/>
                <w:i/>
                <w:iCs/>
                <w:color w:val="2A00FF"/>
                <w:sz w:val="20"/>
                <w:szCs w:val="20"/>
                <w:highlight w:val="yellow"/>
              </w:rPr>
              <w:t>"klarna_container"</w:t>
            </w:r>
            <w:r w:rsidRPr="00A932E1">
              <w:rPr>
                <w:rFonts w:cs="Consolas"/>
                <w:color w:val="008080"/>
                <w:sz w:val="20"/>
                <w:szCs w:val="20"/>
                <w:highlight w:val="yellow"/>
              </w:rPr>
              <w:t>&gt;&lt;/</w:t>
            </w:r>
            <w:r w:rsidRPr="00A932E1">
              <w:rPr>
                <w:rFonts w:cs="Consolas"/>
                <w:color w:val="3F7F7F"/>
                <w:sz w:val="20"/>
                <w:szCs w:val="20"/>
                <w:highlight w:val="yellow"/>
              </w:rPr>
              <w:t>div</w:t>
            </w:r>
            <w:r w:rsidRPr="00A932E1">
              <w:rPr>
                <w:rFonts w:cs="Consolas"/>
                <w:color w:val="008080"/>
                <w:sz w:val="20"/>
                <w:szCs w:val="20"/>
                <w:highlight w:val="yellow"/>
              </w:rPr>
              <w:t>&gt;</w:t>
            </w:r>
          </w:p>
          <w:p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div</w:t>
            </w:r>
            <w:r w:rsidRPr="00A932E1">
              <w:rPr>
                <w:rFonts w:cs="Consolas"/>
                <w:sz w:val="20"/>
                <w:szCs w:val="20"/>
                <w:highlight w:val="yellow"/>
              </w:rPr>
              <w:t xml:space="preserve"> </w:t>
            </w:r>
            <w:r w:rsidRPr="00A932E1">
              <w:rPr>
                <w:rFonts w:cs="Consolas"/>
                <w:color w:val="7F007F"/>
                <w:sz w:val="20"/>
                <w:szCs w:val="20"/>
                <w:highlight w:val="yellow"/>
              </w:rPr>
              <w:t>id</w:t>
            </w:r>
            <w:r w:rsidRPr="00A932E1">
              <w:rPr>
                <w:rFonts w:cs="Consolas"/>
                <w:color w:val="000000"/>
                <w:sz w:val="20"/>
                <w:szCs w:val="20"/>
                <w:highlight w:val="yellow"/>
              </w:rPr>
              <w:t>=</w:t>
            </w:r>
            <w:r w:rsidRPr="00A932E1">
              <w:rPr>
                <w:rFonts w:cs="Consolas"/>
                <w:i/>
                <w:iCs/>
                <w:color w:val="2A00FF"/>
                <w:sz w:val="20"/>
                <w:szCs w:val="20"/>
                <w:highlight w:val="yellow"/>
              </w:rPr>
              <w:t>"auth_button"</w:t>
            </w:r>
            <w:r w:rsidRPr="00A932E1">
              <w:rPr>
                <w:rFonts w:cs="Consolas"/>
                <w:color w:val="008080"/>
                <w:sz w:val="20"/>
                <w:szCs w:val="20"/>
                <w:highlight w:val="yellow"/>
              </w:rPr>
              <w:t>&gt;&lt;/</w:t>
            </w:r>
            <w:r w:rsidRPr="00A932E1">
              <w:rPr>
                <w:rFonts w:cs="Consolas"/>
                <w:color w:val="3F7F7F"/>
                <w:sz w:val="20"/>
                <w:szCs w:val="20"/>
                <w:highlight w:val="yellow"/>
              </w:rPr>
              <w:t>div</w:t>
            </w:r>
            <w:r w:rsidRPr="00A932E1">
              <w:rPr>
                <w:rFonts w:cs="Consolas"/>
                <w:color w:val="008080"/>
                <w:sz w:val="20"/>
                <w:szCs w:val="20"/>
                <w:highlight w:val="yellow"/>
              </w:rPr>
              <w:t>&gt;</w:t>
            </w:r>
          </w:p>
          <w:p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input</w:t>
            </w:r>
            <w:r w:rsidRPr="00A932E1">
              <w:rPr>
                <w:rFonts w:cs="Consolas"/>
                <w:sz w:val="20"/>
                <w:szCs w:val="20"/>
                <w:highlight w:val="yellow"/>
              </w:rPr>
              <w:t xml:space="preserve"> </w:t>
            </w:r>
            <w:r w:rsidRPr="00A932E1">
              <w:rPr>
                <w:rFonts w:cs="Consolas"/>
                <w:color w:val="7F007F"/>
                <w:sz w:val="20"/>
                <w:szCs w:val="20"/>
                <w:highlight w:val="yellow"/>
              </w:rPr>
              <w:t>type</w:t>
            </w:r>
            <w:r w:rsidRPr="00A932E1">
              <w:rPr>
                <w:rFonts w:cs="Consolas"/>
                <w:color w:val="000000"/>
                <w:sz w:val="20"/>
                <w:szCs w:val="20"/>
                <w:highlight w:val="yellow"/>
              </w:rPr>
              <w:t>=</w:t>
            </w:r>
            <w:r w:rsidRPr="00A932E1">
              <w:rPr>
                <w:rFonts w:cs="Consolas"/>
                <w:i/>
                <w:iCs/>
                <w:color w:val="2A00FF"/>
                <w:sz w:val="20"/>
                <w:szCs w:val="20"/>
                <w:highlight w:val="yellow"/>
              </w:rPr>
              <w:t>"hidden"</w:t>
            </w:r>
            <w:r w:rsidRPr="00A932E1">
              <w:rPr>
                <w:rFonts w:cs="Consolas"/>
                <w:sz w:val="20"/>
                <w:szCs w:val="20"/>
                <w:highlight w:val="yellow"/>
              </w:rPr>
              <w:t xml:space="preserve"> </w:t>
            </w:r>
            <w:r w:rsidRPr="00A932E1">
              <w:rPr>
                <w:rFonts w:cs="Consolas"/>
                <w:color w:val="7F007F"/>
                <w:sz w:val="20"/>
                <w:szCs w:val="20"/>
                <w:highlight w:val="yellow"/>
              </w:rPr>
              <w:t>id</w:t>
            </w:r>
            <w:r w:rsidRPr="00A932E1">
              <w:rPr>
                <w:rFonts w:cs="Consolas"/>
                <w:color w:val="000000"/>
                <w:sz w:val="20"/>
                <w:szCs w:val="20"/>
                <w:highlight w:val="yellow"/>
              </w:rPr>
              <w:t>=</w:t>
            </w:r>
            <w:r w:rsidRPr="00A932E1">
              <w:rPr>
                <w:rFonts w:cs="Consolas"/>
                <w:i/>
                <w:iCs/>
                <w:color w:val="2A00FF"/>
                <w:sz w:val="20"/>
                <w:szCs w:val="20"/>
                <w:highlight w:val="yellow"/>
              </w:rPr>
              <w:t>"processorToken"</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"processorToken"</w:t>
            </w:r>
            <w:r w:rsidRPr="00A932E1">
              <w:rPr>
                <w:rFonts w:cs="Consolas"/>
                <w:sz w:val="20"/>
                <w:szCs w:val="20"/>
                <w:highlight w:val="yellow"/>
              </w:rPr>
              <w:t xml:space="preserve"> </w:t>
            </w:r>
            <w:r w:rsidRPr="00A932E1">
              <w:rPr>
                <w:rFonts w:cs="Consolas"/>
                <w:color w:val="7F007F"/>
                <w:sz w:val="20"/>
                <w:szCs w:val="20"/>
                <w:highlight w:val="yellow"/>
              </w:rPr>
              <w:t>value</w:t>
            </w:r>
            <w:r w:rsidRPr="00A932E1">
              <w:rPr>
                <w:rFonts w:cs="Consolas"/>
                <w:color w:val="000000"/>
                <w:sz w:val="20"/>
                <w:szCs w:val="20"/>
                <w:highlight w:val="yellow"/>
              </w:rPr>
              <w:t>=</w:t>
            </w:r>
            <w:r w:rsidRPr="00A932E1">
              <w:rPr>
                <w:rFonts w:cs="Consolas"/>
                <w:i/>
                <w:iCs/>
                <w:color w:val="2A00FF"/>
                <w:sz w:val="20"/>
                <w:szCs w:val="20"/>
                <w:highlight w:val="yellow"/>
              </w:rPr>
              <w:t>${session.privacy.processorToken}</w:t>
            </w:r>
            <w:r w:rsidRPr="00A932E1">
              <w:rPr>
                <w:rFonts w:cs="Consolas"/>
                <w:color w:val="008080"/>
                <w:sz w:val="20"/>
                <w:szCs w:val="20"/>
                <w:highlight w:val="yellow"/>
              </w:rPr>
              <w:t>/&gt;</w:t>
            </w:r>
          </w:p>
          <w:p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p>
          <w:p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"${!empty(pdict.Basket)}"</w:t>
            </w:r>
            <w:r w:rsidRPr="00A932E1">
              <w:rPr>
                <w:rFonts w:cs="Consolas"/>
                <w:color w:val="008080"/>
                <w:sz w:val="20"/>
                <w:szCs w:val="20"/>
                <w:highlight w:val="yellow"/>
              </w:rPr>
              <w:t>&gt;</w:t>
            </w:r>
          </w:p>
          <w:p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form</w:t>
            </w:r>
            <w:r w:rsidRPr="00A932E1">
              <w:rPr>
                <w:rFonts w:cs="Consolas"/>
                <w:sz w:val="20"/>
                <w:szCs w:val="20"/>
                <w:highlight w:val="yellow"/>
              </w:rPr>
              <w:t xml:space="preserve"> </w:t>
            </w:r>
            <w:r w:rsidRPr="00A932E1">
              <w:rPr>
                <w:rFonts w:cs="Consolas"/>
                <w:color w:val="7F007F"/>
                <w:sz w:val="20"/>
                <w:szCs w:val="20"/>
                <w:highlight w:val="yellow"/>
              </w:rPr>
              <w:t>action</w:t>
            </w:r>
            <w:r w:rsidRPr="00A932E1">
              <w:rPr>
                <w:rFonts w:cs="Consolas"/>
                <w:color w:val="000000"/>
                <w:sz w:val="20"/>
                <w:szCs w:val="20"/>
                <w:highlight w:val="yellow"/>
              </w:rPr>
              <w:t>=</w:t>
            </w:r>
            <w:r w:rsidRPr="00A932E1">
              <w:rPr>
                <w:rFonts w:cs="Consolas"/>
                <w:i/>
                <w:iCs/>
                <w:color w:val="2A00FF"/>
                <w:sz w:val="20"/>
                <w:szCs w:val="20"/>
                <w:highlight w:val="yellow"/>
              </w:rPr>
              <w:t>"${summaryaction}"</w:t>
            </w:r>
            <w:r w:rsidRPr="00A932E1">
              <w:rPr>
                <w:rFonts w:cs="Consolas"/>
                <w:sz w:val="20"/>
                <w:szCs w:val="20"/>
                <w:highlight w:val="yellow"/>
              </w:rPr>
              <w:t xml:space="preserve"> </w:t>
            </w:r>
            <w:r w:rsidRPr="00A932E1">
              <w:rPr>
                <w:rFonts w:cs="Consolas"/>
                <w:color w:val="7F007F"/>
                <w:sz w:val="20"/>
                <w:szCs w:val="20"/>
                <w:highlight w:val="yellow"/>
              </w:rPr>
              <w:t>method</w:t>
            </w:r>
            <w:r w:rsidRPr="00A932E1">
              <w:rPr>
                <w:rFonts w:cs="Consolas"/>
                <w:color w:val="000000"/>
                <w:sz w:val="20"/>
                <w:szCs w:val="20"/>
                <w:highlight w:val="yellow"/>
              </w:rPr>
              <w:t>=</w:t>
            </w:r>
            <w:r w:rsidRPr="00A932E1">
              <w:rPr>
                <w:rFonts w:cs="Consolas"/>
                <w:i/>
                <w:iCs/>
                <w:color w:val="2A00FF"/>
                <w:sz w:val="20"/>
                <w:szCs w:val="20"/>
                <w:highlight w:val="yellow"/>
              </w:rPr>
              <w:t>"post"</w:t>
            </w:r>
            <w:r w:rsidRPr="00A932E1">
              <w:rPr>
                <w:rFonts w:cs="Consolas"/>
                <w:sz w:val="20"/>
                <w:szCs w:val="20"/>
                <w:highlight w:val="yellow"/>
              </w:rPr>
              <w:t xml:space="preserve"> </w:t>
            </w:r>
            <w:r w:rsidRPr="00A932E1">
              <w:rPr>
                <w:rFonts w:cs="Consolas"/>
                <w:color w:val="7F007F"/>
                <w:sz w:val="20"/>
                <w:szCs w:val="20"/>
                <w:highlight w:val="yellow"/>
              </w:rPr>
              <w:t>class</w:t>
            </w:r>
            <w:r w:rsidRPr="00A932E1">
              <w:rPr>
                <w:rFonts w:cs="Consolas"/>
                <w:color w:val="000000"/>
                <w:sz w:val="20"/>
                <w:szCs w:val="20"/>
                <w:highlight w:val="yellow"/>
              </w:rPr>
              <w:t>=</w:t>
            </w:r>
            <w:r w:rsidRPr="00A932E1">
              <w:rPr>
                <w:rFonts w:cs="Consolas"/>
                <w:i/>
                <w:iCs/>
                <w:color w:val="2A00FF"/>
                <w:sz w:val="20"/>
                <w:szCs w:val="20"/>
                <w:highlight w:val="yellow"/>
              </w:rPr>
              <w:t>"submit-order"</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"submitOrder"</w:t>
            </w:r>
            <w:r w:rsidRPr="00A932E1">
              <w:rPr>
                <w:rFonts w:cs="Consolas"/>
                <w:color w:val="008080"/>
                <w:sz w:val="20"/>
                <w:szCs w:val="20"/>
                <w:highlight w:val="yellow"/>
              </w:rPr>
              <w:t>&gt;</w:t>
            </w:r>
          </w:p>
          <w:p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fieldset</w:t>
            </w:r>
            <w:r w:rsidRPr="00A932E1">
              <w:rPr>
                <w:rFonts w:cs="Consolas"/>
                <w:color w:val="008080"/>
                <w:sz w:val="20"/>
                <w:szCs w:val="20"/>
              </w:rPr>
              <w:t>&gt;</w:t>
            </w:r>
          </w:p>
          <w:p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div</w:t>
            </w:r>
            <w:r w:rsidRPr="00A932E1">
              <w:rPr>
                <w:rFonts w:cs="Consolas"/>
                <w:sz w:val="20"/>
                <w:szCs w:val="20"/>
              </w:rPr>
              <w:t xml:space="preserve"> </w:t>
            </w:r>
            <w:r w:rsidRPr="00A932E1">
              <w:rPr>
                <w:rFonts w:cs="Consolas"/>
                <w:color w:val="7F007F"/>
                <w:sz w:val="20"/>
                <w:szCs w:val="20"/>
              </w:rPr>
              <w:t>class</w:t>
            </w:r>
            <w:r w:rsidRPr="00A932E1">
              <w:rPr>
                <w:rFonts w:cs="Consolas"/>
                <w:color w:val="000000"/>
                <w:sz w:val="20"/>
                <w:szCs w:val="20"/>
              </w:rPr>
              <w:t>=</w:t>
            </w:r>
            <w:r w:rsidRPr="00A932E1">
              <w:rPr>
                <w:rFonts w:cs="Consolas"/>
                <w:i/>
                <w:iCs/>
                <w:color w:val="2A00FF"/>
                <w:sz w:val="20"/>
                <w:szCs w:val="20"/>
              </w:rPr>
              <w:t>"form-row"</w:t>
            </w:r>
            <w:r w:rsidRPr="00A932E1">
              <w:rPr>
                <w:rFonts w:cs="Consolas"/>
                <w:color w:val="008080"/>
                <w:sz w:val="20"/>
                <w:szCs w:val="20"/>
              </w:rPr>
              <w:t>&gt;</w:t>
            </w:r>
          </w:p>
          <w:p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highlight w:val="yellow"/>
              </w:rPr>
              <w:t>&lt;</w:t>
            </w:r>
            <w:r w:rsidRPr="00A932E1">
              <w:rPr>
                <w:rFonts w:cs="Consolas"/>
                <w:color w:val="3F7F7F"/>
                <w:sz w:val="20"/>
                <w:szCs w:val="20"/>
                <w:highlight w:val="yellow"/>
              </w:rPr>
              <w:t>a</w:t>
            </w:r>
            <w:r w:rsidRPr="00A932E1">
              <w:rPr>
                <w:rFonts w:cs="Consolas"/>
                <w:sz w:val="20"/>
                <w:szCs w:val="20"/>
                <w:highlight w:val="yellow"/>
              </w:rPr>
              <w:t xml:space="preserve"> </w:t>
            </w:r>
            <w:r w:rsidRPr="00A932E1">
              <w:rPr>
                <w:rFonts w:cs="Consolas"/>
                <w:color w:val="7F007F"/>
                <w:sz w:val="20"/>
                <w:szCs w:val="20"/>
                <w:highlight w:val="yellow"/>
              </w:rPr>
              <w:t>class</w:t>
            </w:r>
            <w:r w:rsidRPr="00A932E1">
              <w:rPr>
                <w:rFonts w:cs="Consolas"/>
                <w:color w:val="000000"/>
                <w:sz w:val="20"/>
                <w:szCs w:val="20"/>
                <w:highlight w:val="yellow"/>
              </w:rPr>
              <w:t>=</w:t>
            </w:r>
            <w:r w:rsidRPr="00A932E1">
              <w:rPr>
                <w:rFonts w:cs="Consolas"/>
                <w:i/>
                <w:iCs/>
                <w:color w:val="2A00FF"/>
                <w:sz w:val="20"/>
                <w:szCs w:val="20"/>
                <w:highlight w:val="yellow"/>
              </w:rPr>
              <w:t>"back-to-cart &lt;isif condition="</w:t>
            </w:r>
            <w:r w:rsidRPr="00A932E1">
              <w:rPr>
                <w:rFonts w:cs="Consolas"/>
                <w:color w:val="000000"/>
                <w:sz w:val="20"/>
                <w:szCs w:val="20"/>
                <w:highlight w:val="yellow"/>
              </w:rPr>
              <w:t>$</w:t>
            </w:r>
            <w:r w:rsidRPr="00A932E1">
              <w:rPr>
                <w:rFonts w:cs="Consolas"/>
                <w:sz w:val="20"/>
                <w:szCs w:val="20"/>
                <w:highlight w:val="yellow"/>
              </w:rPr>
              <w:t>{!</w:t>
            </w:r>
            <w:r w:rsidRPr="00A932E1">
              <w:rPr>
                <w:rFonts w:cs="Consolas"/>
                <w:color w:val="7F007F"/>
                <w:sz w:val="20"/>
                <w:szCs w:val="20"/>
                <w:highlight w:val="yellow"/>
              </w:rPr>
              <w:t>empty</w:t>
            </w:r>
            <w:r w:rsidRPr="00A932E1">
              <w:rPr>
                <w:rFonts w:cs="Consolas"/>
                <w:color w:val="000000"/>
                <w:sz w:val="20"/>
                <w:szCs w:val="20"/>
                <w:highlight w:val="yellow"/>
              </w:rPr>
              <w:t>(</w:t>
            </w:r>
            <w:r w:rsidRPr="00A932E1">
              <w:rPr>
                <w:rFonts w:cs="Consolas"/>
                <w:color w:val="7F007F"/>
                <w:sz w:val="20"/>
                <w:szCs w:val="20"/>
                <w:highlight w:val="yellow"/>
              </w:rPr>
              <w:t>klarnarequired</w:t>
            </w:r>
            <w:r w:rsidRPr="00A932E1">
              <w:rPr>
                <w:rFonts w:cs="Consolas"/>
                <w:color w:val="000000"/>
                <w:sz w:val="20"/>
                <w:szCs w:val="20"/>
                <w:highlight w:val="yellow"/>
              </w:rPr>
              <w:t>)</w:t>
            </w:r>
            <w:r w:rsidRPr="00A932E1">
              <w:rPr>
                <w:rFonts w:cs="Consolas"/>
                <w:sz w:val="20"/>
                <w:szCs w:val="20"/>
                <w:highlight w:val="yellow"/>
              </w:rPr>
              <w:t xml:space="preserve"> &amp;&amp; </w:t>
            </w:r>
            <w:r w:rsidRPr="00A932E1">
              <w:rPr>
                <w:rFonts w:cs="Consolas"/>
                <w:color w:val="7F007F"/>
                <w:sz w:val="20"/>
                <w:szCs w:val="20"/>
                <w:highlight w:val="yellow"/>
              </w:rPr>
              <w:t>klarnarequired</w:t>
            </w:r>
            <w:r w:rsidRPr="00A932E1">
              <w:rPr>
                <w:rFonts w:cs="Consolas"/>
                <w:color w:val="000000"/>
                <w:sz w:val="20"/>
                <w:szCs w:val="20"/>
                <w:highlight w:val="yellow"/>
              </w:rPr>
              <w:t>}</w:t>
            </w:r>
            <w:r w:rsidRPr="00A932E1">
              <w:rPr>
                <w:rFonts w:cs="Consolas"/>
                <w:sz w:val="20"/>
                <w:szCs w:val="20"/>
                <w:highlight w:val="yellow"/>
              </w:rPr>
              <w:t>"</w:t>
            </w:r>
            <w:r w:rsidRPr="00A932E1">
              <w:rPr>
                <w:rFonts w:cs="Consolas"/>
                <w:color w:val="008080"/>
                <w:sz w:val="20"/>
                <w:szCs w:val="20"/>
                <w:highlight w:val="yellow"/>
              </w:rPr>
              <w:t>&gt;</w:t>
            </w:r>
            <w:r w:rsidRPr="00A932E1">
              <w:rPr>
                <w:rFonts w:cs="Consolas"/>
                <w:color w:val="000000"/>
                <w:sz w:val="20"/>
                <w:szCs w:val="20"/>
                <w:highlight w:val="yellow"/>
              </w:rPr>
              <w:t xml:space="preserve"> hide</w:t>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r w:rsidRPr="00A932E1">
              <w:rPr>
                <w:rFonts w:cs="Consolas"/>
                <w:color w:val="000000"/>
                <w:sz w:val="20"/>
                <w:szCs w:val="20"/>
                <w:highlight w:val="yellow"/>
              </w:rPr>
              <w:t>" href="${URLUtils.url('Cart-Show')}"&gt;</w:t>
            </w:r>
          </w:p>
          <w:p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isprint</w:t>
            </w:r>
            <w:r w:rsidRPr="00A932E1">
              <w:rPr>
                <w:rFonts w:cs="Consolas"/>
                <w:sz w:val="20"/>
                <w:szCs w:val="20"/>
              </w:rPr>
              <w:t xml:space="preserve"> </w:t>
            </w:r>
            <w:r w:rsidRPr="00A932E1">
              <w:rPr>
                <w:rFonts w:cs="Consolas"/>
                <w:color w:val="7F007F"/>
                <w:sz w:val="20"/>
                <w:szCs w:val="20"/>
              </w:rPr>
              <w:t>value</w:t>
            </w:r>
            <w:r w:rsidRPr="00A932E1">
              <w:rPr>
                <w:rFonts w:cs="Consolas"/>
                <w:color w:val="000000"/>
                <w:sz w:val="20"/>
                <w:szCs w:val="20"/>
              </w:rPr>
              <w:t>=</w:t>
            </w:r>
            <w:r w:rsidRPr="00A932E1">
              <w:rPr>
                <w:rFonts w:cs="Consolas"/>
                <w:i/>
                <w:iCs/>
                <w:color w:val="2A00FF"/>
                <w:sz w:val="20"/>
                <w:szCs w:val="20"/>
              </w:rPr>
              <w:t>"${Resource.msg('summary.editcart','checkout',null)}"</w:t>
            </w:r>
            <w:r w:rsidRPr="00A932E1">
              <w:rPr>
                <w:rFonts w:cs="Consolas"/>
                <w:sz w:val="20"/>
                <w:szCs w:val="20"/>
              </w:rPr>
              <w:t xml:space="preserve"> </w:t>
            </w:r>
            <w:r w:rsidRPr="00A932E1">
              <w:rPr>
                <w:rFonts w:cs="Consolas"/>
                <w:color w:val="7F007F"/>
                <w:sz w:val="20"/>
                <w:szCs w:val="20"/>
              </w:rPr>
              <w:t>encoding</w:t>
            </w:r>
            <w:r w:rsidRPr="00A932E1">
              <w:rPr>
                <w:rFonts w:cs="Consolas"/>
                <w:color w:val="000000"/>
                <w:sz w:val="20"/>
                <w:szCs w:val="20"/>
              </w:rPr>
              <w:t>=</w:t>
            </w:r>
            <w:r w:rsidRPr="00A932E1">
              <w:rPr>
                <w:rFonts w:cs="Consolas"/>
                <w:i/>
                <w:iCs/>
                <w:color w:val="2A00FF"/>
                <w:sz w:val="20"/>
                <w:szCs w:val="20"/>
              </w:rPr>
              <w:t>"off"</w:t>
            </w:r>
            <w:r w:rsidRPr="00A932E1">
              <w:rPr>
                <w:rFonts w:cs="Consolas"/>
                <w:sz w:val="20"/>
                <w:szCs w:val="20"/>
              </w:rPr>
              <w:t xml:space="preserve"> </w:t>
            </w:r>
            <w:r w:rsidRPr="00A932E1">
              <w:rPr>
                <w:rFonts w:cs="Consolas"/>
                <w:color w:val="008080"/>
                <w:sz w:val="20"/>
                <w:szCs w:val="20"/>
              </w:rPr>
              <w:t>/&gt;</w:t>
            </w:r>
          </w:p>
          <w:p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a</w:t>
            </w:r>
            <w:r w:rsidRPr="00A932E1">
              <w:rPr>
                <w:rFonts w:cs="Consolas"/>
                <w:color w:val="008080"/>
                <w:sz w:val="20"/>
                <w:szCs w:val="20"/>
              </w:rPr>
              <w:t>&gt;</w:t>
            </w:r>
          </w:p>
          <w:p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"${!empty(klarnarequired) &amp;&amp; klarnarequired}"</w:t>
            </w:r>
            <w:r w:rsidRPr="00A932E1">
              <w:rPr>
                <w:rFonts w:cs="Consolas"/>
                <w:sz w:val="20"/>
                <w:szCs w:val="20"/>
                <w:highlight w:val="yellow"/>
              </w:rPr>
              <w:t xml:space="preserve"> </w:t>
            </w:r>
            <w:r w:rsidRPr="00A932E1">
              <w:rPr>
                <w:rFonts w:cs="Consolas"/>
                <w:color w:val="008080"/>
                <w:sz w:val="20"/>
                <w:szCs w:val="20"/>
                <w:highlight w:val="yellow"/>
              </w:rPr>
              <w:t>&gt;</w:t>
            </w:r>
          </w:p>
          <w:p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input</w:t>
            </w:r>
            <w:r w:rsidRPr="00A932E1">
              <w:rPr>
                <w:rFonts w:cs="Consolas"/>
                <w:sz w:val="20"/>
                <w:szCs w:val="20"/>
                <w:highlight w:val="yellow"/>
              </w:rPr>
              <w:t xml:space="preserve"> </w:t>
            </w:r>
            <w:r w:rsidRPr="00A932E1">
              <w:rPr>
                <w:rFonts w:cs="Consolas"/>
                <w:color w:val="7F007F"/>
                <w:sz w:val="20"/>
                <w:szCs w:val="20"/>
                <w:highlight w:val="yellow"/>
              </w:rPr>
              <w:t>type</w:t>
            </w:r>
            <w:r w:rsidRPr="00A932E1">
              <w:rPr>
                <w:rFonts w:cs="Consolas"/>
                <w:color w:val="000000"/>
                <w:sz w:val="20"/>
                <w:szCs w:val="20"/>
                <w:highlight w:val="yellow"/>
              </w:rPr>
              <w:t>=</w:t>
            </w:r>
            <w:r w:rsidRPr="00A932E1">
              <w:rPr>
                <w:rFonts w:cs="Consolas"/>
                <w:i/>
                <w:iCs/>
                <w:color w:val="2A00FF"/>
                <w:sz w:val="20"/>
                <w:szCs w:val="20"/>
                <w:highlight w:val="yellow"/>
              </w:rPr>
              <w:t>"hidden"</w:t>
            </w:r>
            <w:r w:rsidRPr="00A932E1">
              <w:rPr>
                <w:rFonts w:cs="Consolas"/>
                <w:sz w:val="20"/>
                <w:szCs w:val="20"/>
                <w:highlight w:val="yellow"/>
              </w:rPr>
              <w:t xml:space="preserve"> </w:t>
            </w:r>
            <w:r w:rsidRPr="00A932E1">
              <w:rPr>
                <w:rFonts w:cs="Consolas"/>
                <w:color w:val="7F007F"/>
                <w:sz w:val="20"/>
                <w:szCs w:val="20"/>
                <w:highlight w:val="yellow"/>
              </w:rPr>
              <w:t>id</w:t>
            </w:r>
            <w:r w:rsidRPr="00A932E1">
              <w:rPr>
                <w:rFonts w:cs="Consolas"/>
                <w:color w:val="000000"/>
                <w:sz w:val="20"/>
                <w:szCs w:val="20"/>
                <w:highlight w:val="yellow"/>
              </w:rPr>
              <w:t>=</w:t>
            </w:r>
            <w:r w:rsidRPr="00A932E1">
              <w:rPr>
                <w:rFonts w:cs="Consolas"/>
                <w:i/>
                <w:iCs/>
                <w:color w:val="2A00FF"/>
                <w:sz w:val="20"/>
                <w:szCs w:val="20"/>
                <w:highlight w:val="yellow"/>
              </w:rPr>
              <w:t>"klarnaAuthToken"</w:t>
            </w:r>
            <w:r w:rsidRPr="00A932E1">
              <w:rPr>
                <w:rFonts w:cs="Consolas"/>
                <w:sz w:val="20"/>
                <w:szCs w:val="20"/>
                <w:highlight w:val="yellow"/>
              </w:rPr>
              <w:t xml:space="preserve"> </w:t>
            </w:r>
            <w:r w:rsidRPr="00A932E1">
              <w:rPr>
                <w:rFonts w:cs="Consolas"/>
                <w:color w:val="7F007F"/>
                <w:sz w:val="20"/>
                <w:szCs w:val="20"/>
                <w:highlight w:val="yellow"/>
              </w:rPr>
              <w:t>name</w:t>
            </w:r>
            <w:r w:rsidRPr="00A932E1">
              <w:rPr>
                <w:rFonts w:cs="Consolas"/>
                <w:color w:val="000000"/>
                <w:sz w:val="20"/>
                <w:szCs w:val="20"/>
                <w:highlight w:val="yellow"/>
              </w:rPr>
              <w:t>=</w:t>
            </w:r>
            <w:r w:rsidRPr="00A932E1">
              <w:rPr>
                <w:rFonts w:cs="Consolas"/>
                <w:i/>
                <w:iCs/>
                <w:color w:val="2A00FF"/>
                <w:sz w:val="20"/>
                <w:szCs w:val="20"/>
                <w:highlight w:val="yellow"/>
              </w:rPr>
              <w:t>"klarnaAuthToken"</w:t>
            </w:r>
            <w:r w:rsidRPr="00A932E1">
              <w:rPr>
                <w:rFonts w:cs="Consolas"/>
                <w:color w:val="008080"/>
                <w:sz w:val="20"/>
                <w:szCs w:val="20"/>
                <w:highlight w:val="yellow"/>
              </w:rPr>
              <w:t>/&gt;</w:t>
            </w:r>
          </w:p>
          <w:p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p>
          <w:p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button</w:t>
            </w:r>
            <w:r w:rsidRPr="00A932E1">
              <w:rPr>
                <w:rFonts w:cs="Consolas"/>
                <w:sz w:val="20"/>
                <w:szCs w:val="20"/>
                <w:highlight w:val="yellow"/>
              </w:rPr>
              <w:t xml:space="preserve"> </w:t>
            </w:r>
            <w:r w:rsidRPr="00A932E1">
              <w:rPr>
                <w:rFonts w:cs="Consolas"/>
                <w:color w:val="7F007F"/>
                <w:sz w:val="20"/>
                <w:szCs w:val="20"/>
                <w:highlight w:val="yellow"/>
              </w:rPr>
              <w:t>class</w:t>
            </w:r>
            <w:r w:rsidRPr="00A932E1">
              <w:rPr>
                <w:rFonts w:cs="Consolas"/>
                <w:color w:val="000000"/>
                <w:sz w:val="20"/>
                <w:szCs w:val="20"/>
                <w:highlight w:val="yellow"/>
              </w:rPr>
              <w:t>=</w:t>
            </w:r>
            <w:r w:rsidRPr="00A932E1">
              <w:rPr>
                <w:rFonts w:cs="Consolas"/>
                <w:i/>
                <w:iCs/>
                <w:color w:val="2A00FF"/>
                <w:sz w:val="20"/>
                <w:szCs w:val="20"/>
                <w:highlight w:val="yellow"/>
              </w:rPr>
              <w:t>"button-fancy-large &lt;isif condition="</w:t>
            </w:r>
            <w:r w:rsidRPr="00A932E1">
              <w:rPr>
                <w:rFonts w:cs="Consolas"/>
                <w:color w:val="000000"/>
                <w:sz w:val="20"/>
                <w:szCs w:val="20"/>
                <w:highlight w:val="yellow"/>
              </w:rPr>
              <w:t>$</w:t>
            </w:r>
            <w:r w:rsidRPr="00A932E1">
              <w:rPr>
                <w:rFonts w:cs="Consolas"/>
                <w:sz w:val="20"/>
                <w:szCs w:val="20"/>
                <w:highlight w:val="yellow"/>
              </w:rPr>
              <w:t>{!</w:t>
            </w:r>
            <w:r w:rsidRPr="00A932E1">
              <w:rPr>
                <w:rFonts w:cs="Consolas"/>
                <w:color w:val="7F007F"/>
                <w:sz w:val="20"/>
                <w:szCs w:val="20"/>
                <w:highlight w:val="yellow"/>
              </w:rPr>
              <w:t>empty</w:t>
            </w:r>
            <w:r w:rsidRPr="00A932E1">
              <w:rPr>
                <w:rFonts w:cs="Consolas"/>
                <w:color w:val="000000"/>
                <w:sz w:val="20"/>
                <w:szCs w:val="20"/>
                <w:highlight w:val="yellow"/>
              </w:rPr>
              <w:t>(</w:t>
            </w:r>
            <w:r w:rsidRPr="00A932E1">
              <w:rPr>
                <w:rFonts w:cs="Consolas"/>
                <w:color w:val="7F007F"/>
                <w:sz w:val="20"/>
                <w:szCs w:val="20"/>
                <w:highlight w:val="yellow"/>
              </w:rPr>
              <w:t>klarnarequired</w:t>
            </w:r>
            <w:r w:rsidRPr="00A932E1">
              <w:rPr>
                <w:rFonts w:cs="Consolas"/>
                <w:color w:val="000000"/>
                <w:sz w:val="20"/>
                <w:szCs w:val="20"/>
                <w:highlight w:val="yellow"/>
              </w:rPr>
              <w:t>)</w:t>
            </w:r>
            <w:r w:rsidRPr="00A932E1">
              <w:rPr>
                <w:rFonts w:cs="Consolas"/>
                <w:sz w:val="20"/>
                <w:szCs w:val="20"/>
                <w:highlight w:val="yellow"/>
              </w:rPr>
              <w:t xml:space="preserve"> &amp;&amp; </w:t>
            </w:r>
            <w:r w:rsidRPr="00A932E1">
              <w:rPr>
                <w:rFonts w:cs="Consolas"/>
                <w:color w:val="7F007F"/>
                <w:sz w:val="20"/>
                <w:szCs w:val="20"/>
                <w:highlight w:val="yellow"/>
              </w:rPr>
              <w:t>klarnarequired</w:t>
            </w:r>
            <w:r w:rsidRPr="00A932E1">
              <w:rPr>
                <w:rFonts w:cs="Consolas"/>
                <w:color w:val="000000"/>
                <w:sz w:val="20"/>
                <w:szCs w:val="20"/>
                <w:highlight w:val="yellow"/>
              </w:rPr>
              <w:t>}</w:t>
            </w:r>
            <w:r w:rsidRPr="00A932E1">
              <w:rPr>
                <w:rFonts w:cs="Consolas"/>
                <w:sz w:val="20"/>
                <w:szCs w:val="20"/>
                <w:highlight w:val="yellow"/>
              </w:rPr>
              <w:t>"</w:t>
            </w:r>
            <w:r w:rsidRPr="00A932E1">
              <w:rPr>
                <w:rFonts w:cs="Consolas"/>
                <w:color w:val="008080"/>
                <w:sz w:val="20"/>
                <w:szCs w:val="20"/>
                <w:highlight w:val="yellow"/>
              </w:rPr>
              <w:t>&gt;</w:t>
            </w:r>
            <w:r w:rsidRPr="00A932E1">
              <w:rPr>
                <w:rFonts w:cs="Consolas"/>
                <w:color w:val="000000"/>
                <w:sz w:val="20"/>
                <w:szCs w:val="20"/>
                <w:highlight w:val="yellow"/>
              </w:rPr>
              <w:t xml:space="preserve"> hide</w:t>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r w:rsidRPr="00A932E1">
              <w:rPr>
                <w:rFonts w:cs="Consolas"/>
                <w:color w:val="000000"/>
                <w:sz w:val="20"/>
                <w:szCs w:val="20"/>
                <w:highlight w:val="yellow"/>
              </w:rPr>
              <w:t>" type="submit" name="submit" value="${Resource.msg('global.submitorder','locale',null)}"&gt;</w:t>
            </w:r>
          </w:p>
          <w:p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t>${Resource.msg('global.submitorder','locale',null)}</w:t>
            </w:r>
          </w:p>
          <w:p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button</w:t>
            </w:r>
            <w:r w:rsidRPr="00A932E1">
              <w:rPr>
                <w:rFonts w:cs="Consolas"/>
                <w:color w:val="008080"/>
                <w:sz w:val="20"/>
                <w:szCs w:val="20"/>
              </w:rPr>
              <w:t>&gt;</w:t>
            </w:r>
          </w:p>
          <w:p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highlight w:val="lightGray"/>
              </w:rPr>
              <w:t>div</w:t>
            </w:r>
            <w:r w:rsidRPr="00A932E1">
              <w:rPr>
                <w:rFonts w:cs="Consolas"/>
                <w:color w:val="008080"/>
                <w:sz w:val="20"/>
                <w:szCs w:val="20"/>
              </w:rPr>
              <w:t>&gt;</w:t>
            </w:r>
          </w:p>
          <w:p w:rsidR="007B11BF" w:rsidRPr="00A932E1" w:rsidRDefault="007B11BF" w:rsidP="00BD697A">
            <w:pPr>
              <w:autoSpaceDE w:val="0"/>
              <w:autoSpaceDN w:val="0"/>
              <w:adjustRightInd w:val="0"/>
              <w:ind w:left="90"/>
              <w:rPr>
                <w:rFonts w:cs="Consolas"/>
                <w:color w:val="000000"/>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input</w:t>
            </w:r>
            <w:r w:rsidRPr="00A932E1">
              <w:rPr>
                <w:rFonts w:cs="Consolas"/>
                <w:sz w:val="20"/>
                <w:szCs w:val="20"/>
              </w:rPr>
              <w:t xml:space="preserve"> </w:t>
            </w:r>
            <w:r w:rsidRPr="00A932E1">
              <w:rPr>
                <w:rFonts w:cs="Consolas"/>
                <w:color w:val="7F007F"/>
                <w:sz w:val="20"/>
                <w:szCs w:val="20"/>
              </w:rPr>
              <w:t>type</w:t>
            </w:r>
            <w:r w:rsidRPr="00A932E1">
              <w:rPr>
                <w:rFonts w:cs="Consolas"/>
                <w:color w:val="000000"/>
                <w:sz w:val="20"/>
                <w:szCs w:val="20"/>
              </w:rPr>
              <w:t>=</w:t>
            </w:r>
            <w:r w:rsidRPr="00A932E1">
              <w:rPr>
                <w:rFonts w:cs="Consolas"/>
                <w:i/>
                <w:iCs/>
                <w:color w:val="2A00FF"/>
                <w:sz w:val="20"/>
                <w:szCs w:val="20"/>
              </w:rPr>
              <w:t>"hidden"</w:t>
            </w:r>
            <w:r w:rsidRPr="00A932E1">
              <w:rPr>
                <w:rFonts w:cs="Consolas"/>
                <w:sz w:val="20"/>
                <w:szCs w:val="20"/>
              </w:rPr>
              <w:t xml:space="preserve"> </w:t>
            </w:r>
            <w:r w:rsidRPr="00A932E1">
              <w:rPr>
                <w:rFonts w:cs="Consolas"/>
                <w:color w:val="7F007F"/>
                <w:sz w:val="20"/>
                <w:szCs w:val="20"/>
              </w:rPr>
              <w:t>name</w:t>
            </w:r>
            <w:r w:rsidRPr="00A932E1">
              <w:rPr>
                <w:rFonts w:cs="Consolas"/>
                <w:color w:val="000000"/>
                <w:sz w:val="20"/>
                <w:szCs w:val="20"/>
              </w:rPr>
              <w:t>=</w:t>
            </w:r>
            <w:r w:rsidRPr="00A932E1">
              <w:rPr>
                <w:rFonts w:cs="Consolas"/>
                <w:i/>
                <w:iCs/>
                <w:color w:val="2A00FF"/>
                <w:sz w:val="20"/>
                <w:szCs w:val="20"/>
              </w:rPr>
              <w:t>"${dw.web.CSRFProtection.getTokenName()}"</w:t>
            </w:r>
            <w:r w:rsidRPr="00A932E1">
              <w:rPr>
                <w:rFonts w:cs="Consolas"/>
                <w:sz w:val="20"/>
                <w:szCs w:val="20"/>
              </w:rPr>
              <w:t xml:space="preserve"> </w:t>
            </w:r>
            <w:r w:rsidRPr="00A932E1">
              <w:rPr>
                <w:rFonts w:cs="Consolas"/>
                <w:color w:val="7F007F"/>
                <w:sz w:val="20"/>
                <w:szCs w:val="20"/>
              </w:rPr>
              <w:t>value</w:t>
            </w:r>
            <w:r w:rsidRPr="00A932E1">
              <w:rPr>
                <w:rFonts w:cs="Consolas"/>
                <w:color w:val="000000"/>
                <w:sz w:val="20"/>
                <w:szCs w:val="20"/>
              </w:rPr>
              <w:t>=</w:t>
            </w:r>
            <w:r w:rsidRPr="00A932E1">
              <w:rPr>
                <w:rFonts w:cs="Consolas"/>
                <w:i/>
                <w:iCs/>
                <w:color w:val="2A00FF"/>
                <w:sz w:val="20"/>
                <w:szCs w:val="20"/>
              </w:rPr>
              <w:t>"${dw.web.CSRFProtection.generateToken()}"</w:t>
            </w:r>
            <w:r w:rsidRPr="00A932E1">
              <w:rPr>
                <w:rFonts w:cs="Consolas"/>
                <w:color w:val="008080"/>
                <w:sz w:val="20"/>
                <w:szCs w:val="20"/>
              </w:rPr>
              <w:t>/&gt;</w:t>
            </w:r>
            <w:r w:rsidRPr="00A932E1">
              <w:rPr>
                <w:rFonts w:cs="Consolas"/>
                <w:color w:val="000000"/>
                <w:sz w:val="20"/>
                <w:szCs w:val="20"/>
              </w:rPr>
              <w:t xml:space="preserve"> </w:t>
            </w:r>
          </w:p>
          <w:p w:rsidR="007B11BF" w:rsidRPr="00A932E1" w:rsidRDefault="007B11BF" w:rsidP="00BD697A">
            <w:pPr>
              <w:autoSpaceDE w:val="0"/>
              <w:autoSpaceDN w:val="0"/>
              <w:adjustRightInd w:val="0"/>
              <w:ind w:left="90"/>
              <w:rPr>
                <w:rFonts w:cs="Consolas"/>
                <w:sz w:val="20"/>
                <w:szCs w:val="20"/>
              </w:rPr>
            </w:pPr>
            <w:r w:rsidRPr="00A932E1">
              <w:rPr>
                <w:rFonts w:cstheme="minorHAnsi"/>
                <w:color w:val="008080"/>
                <w:sz w:val="20"/>
                <w:szCs w:val="20"/>
                <w:highlight w:val="yellow"/>
                <w:shd w:val="clear" w:color="auto" w:fill="E8F2FE"/>
              </w:rPr>
              <w:t>&lt;</w:t>
            </w:r>
            <w:r w:rsidRPr="00A932E1">
              <w:rPr>
                <w:rFonts w:cstheme="minorHAnsi"/>
                <w:color w:val="3F7F7F"/>
                <w:sz w:val="20"/>
                <w:szCs w:val="20"/>
                <w:highlight w:val="yellow"/>
                <w:shd w:val="clear" w:color="auto" w:fill="E8F2FE"/>
              </w:rPr>
              <w:t>input</w:t>
            </w:r>
            <w:r w:rsidRPr="00A932E1">
              <w:rPr>
                <w:rFonts w:cstheme="minorHAnsi"/>
                <w:sz w:val="20"/>
                <w:szCs w:val="20"/>
                <w:highlight w:val="yellow"/>
                <w:shd w:val="clear" w:color="auto" w:fill="E8F2FE"/>
              </w:rPr>
              <w:t xml:space="preserve"> </w:t>
            </w:r>
            <w:r w:rsidRPr="00A932E1">
              <w:rPr>
                <w:rFonts w:cstheme="minorHAnsi"/>
                <w:color w:val="7F007F"/>
                <w:sz w:val="20"/>
                <w:szCs w:val="20"/>
                <w:highlight w:val="yellow"/>
                <w:shd w:val="clear" w:color="auto" w:fill="E8F2FE"/>
              </w:rPr>
              <w:t>type</w:t>
            </w:r>
            <w:r w:rsidRPr="00A932E1">
              <w:rPr>
                <w:rFonts w:cstheme="minorHAnsi"/>
                <w:color w:val="000000"/>
                <w:sz w:val="20"/>
                <w:szCs w:val="20"/>
                <w:highlight w:val="yellow"/>
                <w:shd w:val="clear" w:color="auto" w:fill="E8F2FE"/>
              </w:rPr>
              <w:t>=</w:t>
            </w:r>
            <w:r w:rsidRPr="00A932E1">
              <w:rPr>
                <w:rFonts w:cstheme="minorHAnsi"/>
                <w:i/>
                <w:iCs/>
                <w:color w:val="2A00FF"/>
                <w:sz w:val="20"/>
                <w:szCs w:val="20"/>
                <w:highlight w:val="yellow"/>
                <w:shd w:val="clear" w:color="auto" w:fill="E8F2FE"/>
              </w:rPr>
              <w:t>"hidden"</w:t>
            </w:r>
            <w:r w:rsidRPr="00A932E1">
              <w:rPr>
                <w:rFonts w:cstheme="minorHAnsi"/>
                <w:sz w:val="20"/>
                <w:szCs w:val="20"/>
                <w:highlight w:val="yellow"/>
                <w:shd w:val="clear" w:color="auto" w:fill="E8F2FE"/>
              </w:rPr>
              <w:t xml:space="preserve"> </w:t>
            </w:r>
            <w:r w:rsidRPr="00A932E1">
              <w:rPr>
                <w:rFonts w:cstheme="minorHAnsi"/>
                <w:color w:val="7F007F"/>
                <w:sz w:val="20"/>
                <w:szCs w:val="20"/>
                <w:highlight w:val="yellow"/>
                <w:shd w:val="clear" w:color="auto" w:fill="E8F2FE"/>
              </w:rPr>
              <w:t>id</w:t>
            </w:r>
            <w:r w:rsidRPr="00A932E1">
              <w:rPr>
                <w:rFonts w:cstheme="minorHAnsi"/>
                <w:color w:val="000000"/>
                <w:sz w:val="20"/>
                <w:szCs w:val="20"/>
                <w:highlight w:val="yellow"/>
                <w:shd w:val="clear" w:color="auto" w:fill="E8F2FE"/>
              </w:rPr>
              <w:t>=</w:t>
            </w:r>
            <w:r w:rsidRPr="00A932E1">
              <w:rPr>
                <w:rFonts w:cstheme="minorHAnsi"/>
                <w:i/>
                <w:iCs/>
                <w:color w:val="2A00FF"/>
                <w:sz w:val="20"/>
                <w:szCs w:val="20"/>
                <w:highlight w:val="yellow"/>
                <w:shd w:val="clear" w:color="auto" w:fill="E8F2FE"/>
              </w:rPr>
              <w:t>"DFReferenceId"</w:t>
            </w:r>
            <w:r w:rsidRPr="00A932E1">
              <w:rPr>
                <w:rFonts w:cstheme="minorHAnsi"/>
                <w:sz w:val="20"/>
                <w:szCs w:val="20"/>
                <w:highlight w:val="yellow"/>
                <w:shd w:val="clear" w:color="auto" w:fill="E8F2FE"/>
              </w:rPr>
              <w:t xml:space="preserve"> </w:t>
            </w:r>
            <w:r w:rsidRPr="00A932E1">
              <w:rPr>
                <w:rFonts w:cstheme="minorHAnsi"/>
                <w:color w:val="7F007F"/>
                <w:sz w:val="20"/>
                <w:szCs w:val="20"/>
                <w:highlight w:val="yellow"/>
                <w:shd w:val="clear" w:color="auto" w:fill="E8F2FE"/>
              </w:rPr>
              <w:t>name</w:t>
            </w:r>
            <w:r w:rsidRPr="00A932E1">
              <w:rPr>
                <w:rFonts w:cstheme="minorHAnsi"/>
                <w:color w:val="000000"/>
                <w:sz w:val="20"/>
                <w:szCs w:val="20"/>
                <w:highlight w:val="yellow"/>
                <w:shd w:val="clear" w:color="auto" w:fill="E8F2FE"/>
              </w:rPr>
              <w:t>=</w:t>
            </w:r>
            <w:r w:rsidRPr="00A932E1">
              <w:rPr>
                <w:rFonts w:cstheme="minorHAnsi"/>
                <w:i/>
                <w:iCs/>
                <w:color w:val="2A00FF"/>
                <w:sz w:val="20"/>
                <w:szCs w:val="20"/>
                <w:highlight w:val="yellow"/>
                <w:shd w:val="clear" w:color="auto" w:fill="E8F2FE"/>
              </w:rPr>
              <w:t>"DFReferenceId"</w:t>
            </w:r>
            <w:r w:rsidRPr="00A932E1">
              <w:rPr>
                <w:rFonts w:cstheme="minorHAnsi"/>
                <w:sz w:val="20"/>
                <w:szCs w:val="20"/>
                <w:highlight w:val="yellow"/>
                <w:shd w:val="clear" w:color="auto" w:fill="E8F2FE"/>
              </w:rPr>
              <w:t xml:space="preserve"> </w:t>
            </w:r>
            <w:r w:rsidRPr="00A932E1">
              <w:rPr>
                <w:rFonts w:cstheme="minorHAnsi"/>
                <w:color w:val="008080"/>
                <w:sz w:val="20"/>
                <w:szCs w:val="20"/>
                <w:highlight w:val="yellow"/>
                <w:shd w:val="clear" w:color="auto" w:fill="E8F2FE"/>
              </w:rPr>
              <w:t>/&gt;</w:t>
            </w:r>
          </w:p>
          <w:p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fieldset</w:t>
            </w:r>
            <w:r w:rsidRPr="00A932E1">
              <w:rPr>
                <w:rFonts w:cs="Consolas"/>
                <w:color w:val="008080"/>
                <w:sz w:val="20"/>
                <w:szCs w:val="20"/>
              </w:rPr>
              <w:t>&gt;</w:t>
            </w:r>
          </w:p>
          <w:p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form</w:t>
            </w:r>
            <w:r w:rsidRPr="00A932E1">
              <w:rPr>
                <w:rFonts w:cs="Consolas"/>
                <w:color w:val="008080"/>
                <w:sz w:val="20"/>
                <w:szCs w:val="20"/>
              </w:rPr>
              <w:t>&gt;</w:t>
            </w:r>
          </w:p>
          <w:p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p>
          <w:p w:rsidR="007B11BF" w:rsidRPr="00A932E1" w:rsidRDefault="007B11BF" w:rsidP="00BD697A">
            <w:pPr>
              <w:autoSpaceDE w:val="0"/>
              <w:autoSpaceDN w:val="0"/>
              <w:adjustRightInd w:val="0"/>
              <w:ind w:left="90"/>
              <w:rPr>
                <w:rFonts w:cs="Consolas"/>
                <w:sz w:val="20"/>
                <w:szCs w:val="20"/>
              </w:rPr>
            </w:pPr>
            <w:r w:rsidRPr="00A932E1">
              <w:rPr>
                <w:rFonts w:cs="Consolas"/>
                <w:color w:val="000000"/>
                <w:sz w:val="20"/>
                <w:szCs w:val="20"/>
              </w:rPr>
              <w:tab/>
            </w:r>
            <w:r w:rsidRPr="00A932E1">
              <w:rPr>
                <w:rFonts w:cs="Consolas"/>
                <w:color w:val="000000"/>
                <w:sz w:val="20"/>
                <w:szCs w:val="20"/>
              </w:rPr>
              <w:tab/>
            </w:r>
            <w:r w:rsidRPr="00A932E1">
              <w:rPr>
                <w:rFonts w:cs="Consolas"/>
                <w:color w:val="008080"/>
                <w:sz w:val="20"/>
                <w:szCs w:val="20"/>
              </w:rPr>
              <w:t>&lt;/</w:t>
            </w:r>
            <w:r w:rsidRPr="00A932E1">
              <w:rPr>
                <w:rFonts w:cs="Consolas"/>
                <w:color w:val="3F7F7F"/>
                <w:sz w:val="20"/>
                <w:szCs w:val="20"/>
              </w:rPr>
              <w:t>div</w:t>
            </w:r>
            <w:r w:rsidRPr="00A932E1">
              <w:rPr>
                <w:rFonts w:cs="Consolas"/>
                <w:color w:val="008080"/>
                <w:sz w:val="20"/>
                <w:szCs w:val="20"/>
              </w:rPr>
              <w:t>&gt;</w:t>
            </w:r>
          </w:p>
          <w:p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"${dw.system.Site.getCurrent().getCustomPreferenceValue('CsDeviceFingerprintEnabled')}"</w:t>
            </w:r>
            <w:r w:rsidRPr="00A932E1">
              <w:rPr>
                <w:rFonts w:cs="Consolas"/>
                <w:color w:val="008080"/>
                <w:sz w:val="20"/>
                <w:szCs w:val="20"/>
                <w:highlight w:val="yellow"/>
              </w:rPr>
              <w:t>&gt;</w:t>
            </w:r>
          </w:p>
          <w:p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0000"/>
                <w:sz w:val="20"/>
                <w:szCs w:val="20"/>
                <w:highlight w:val="yellow"/>
              </w:rPr>
              <w:tab/>
            </w:r>
            <w:r w:rsidRPr="00A932E1">
              <w:rPr>
                <w:rFonts w:cs="Consolas"/>
                <w:color w:val="008080"/>
                <w:sz w:val="20"/>
                <w:szCs w:val="20"/>
                <w:highlight w:val="yellow"/>
              </w:rPr>
              <w:t>&lt;</w:t>
            </w:r>
            <w:r w:rsidRPr="00A932E1">
              <w:rPr>
                <w:rFonts w:cs="Consolas"/>
                <w:color w:val="3F7F7F"/>
                <w:sz w:val="20"/>
                <w:szCs w:val="20"/>
                <w:highlight w:val="yellow"/>
              </w:rPr>
              <w:t>isinclude</w:t>
            </w:r>
            <w:r w:rsidRPr="00A932E1">
              <w:rPr>
                <w:rFonts w:cs="Consolas"/>
                <w:sz w:val="20"/>
                <w:szCs w:val="20"/>
                <w:highlight w:val="yellow"/>
              </w:rPr>
              <w:t xml:space="preserve"> </w:t>
            </w:r>
            <w:r w:rsidRPr="00A932E1">
              <w:rPr>
                <w:rFonts w:cs="Consolas"/>
                <w:color w:val="7F007F"/>
                <w:sz w:val="20"/>
                <w:szCs w:val="20"/>
                <w:highlight w:val="yellow"/>
              </w:rPr>
              <w:t>url</w:t>
            </w:r>
            <w:r w:rsidRPr="00A932E1">
              <w:rPr>
                <w:rFonts w:cs="Consolas"/>
                <w:color w:val="000000"/>
                <w:sz w:val="20"/>
                <w:szCs w:val="20"/>
                <w:highlight w:val="yellow"/>
              </w:rPr>
              <w:t>=</w:t>
            </w:r>
            <w:r w:rsidRPr="00A932E1">
              <w:rPr>
                <w:rFonts w:cs="Consolas"/>
                <w:i/>
                <w:iCs/>
                <w:color w:val="2A00FF"/>
                <w:sz w:val="20"/>
                <w:szCs w:val="20"/>
                <w:highlight w:val="yellow"/>
              </w:rPr>
              <w:t>"${URLUtils.url('CYBCredit-IncludeDigitalFingerprint')}"</w:t>
            </w:r>
            <w:r w:rsidRPr="00A932E1">
              <w:rPr>
                <w:rFonts w:cs="Consolas"/>
                <w:color w:val="008080"/>
                <w:sz w:val="20"/>
                <w:szCs w:val="20"/>
                <w:highlight w:val="yellow"/>
              </w:rPr>
              <w:t>/&gt;</w:t>
            </w:r>
          </w:p>
          <w:p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r w:rsidRPr="00A932E1">
              <w:rPr>
                <w:rFonts w:cs="Consolas"/>
                <w:color w:val="000000"/>
                <w:sz w:val="20"/>
                <w:szCs w:val="20"/>
                <w:highlight w:val="yellow"/>
              </w:rPr>
              <w:tab/>
            </w:r>
            <w:r w:rsidRPr="00A932E1">
              <w:rPr>
                <w:rFonts w:cs="Consolas"/>
                <w:color w:val="000000"/>
                <w:sz w:val="20"/>
                <w:szCs w:val="20"/>
                <w:highlight w:val="yellow"/>
              </w:rPr>
              <w:tab/>
            </w:r>
          </w:p>
          <w:p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sz w:val="20"/>
                <w:szCs w:val="20"/>
                <w:highlight w:val="yellow"/>
              </w:rPr>
              <w:t xml:space="preserve"> </w:t>
            </w:r>
            <w:r w:rsidRPr="00A932E1">
              <w:rPr>
                <w:rFonts w:cs="Consolas"/>
                <w:color w:val="7F007F"/>
                <w:sz w:val="20"/>
                <w:szCs w:val="20"/>
                <w:highlight w:val="yellow"/>
              </w:rPr>
              <w:t>condition</w:t>
            </w:r>
            <w:r w:rsidRPr="00A932E1">
              <w:rPr>
                <w:rFonts w:cs="Consolas"/>
                <w:color w:val="000000"/>
                <w:sz w:val="20"/>
                <w:szCs w:val="20"/>
                <w:highlight w:val="yellow"/>
              </w:rPr>
              <w:t>=</w:t>
            </w:r>
            <w:r w:rsidRPr="00A932E1">
              <w:rPr>
                <w:rFonts w:cs="Consolas"/>
                <w:i/>
                <w:iCs/>
                <w:color w:val="2A00FF"/>
                <w:sz w:val="20"/>
                <w:szCs w:val="20"/>
                <w:highlight w:val="yellow"/>
              </w:rPr>
              <w:t>"${isIFrame}"</w:t>
            </w:r>
            <w:r w:rsidRPr="00A932E1">
              <w:rPr>
                <w:rFonts w:cs="Consolas"/>
                <w:color w:val="008080"/>
                <w:sz w:val="20"/>
                <w:szCs w:val="20"/>
                <w:highlight w:val="yellow"/>
              </w:rPr>
              <w:t>&gt;</w:t>
            </w:r>
          </w:p>
          <w:p w:rsidR="007B11BF" w:rsidRPr="00A932E1" w:rsidRDefault="007B11BF" w:rsidP="00BD697A">
            <w:pPr>
              <w:autoSpaceDE w:val="0"/>
              <w:autoSpaceDN w:val="0"/>
              <w:adjustRightInd w:val="0"/>
              <w:ind w:left="90"/>
              <w:rPr>
                <w:rFonts w:cs="Consolas"/>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isinclude</w:t>
            </w:r>
            <w:r w:rsidRPr="00A932E1">
              <w:rPr>
                <w:rFonts w:cs="Consolas"/>
                <w:sz w:val="20"/>
                <w:szCs w:val="20"/>
                <w:highlight w:val="yellow"/>
              </w:rPr>
              <w:t xml:space="preserve"> </w:t>
            </w:r>
            <w:r w:rsidRPr="00A932E1">
              <w:rPr>
                <w:rFonts w:cs="Consolas"/>
                <w:color w:val="7F007F"/>
                <w:sz w:val="20"/>
                <w:szCs w:val="20"/>
                <w:highlight w:val="yellow"/>
              </w:rPr>
              <w:t>template</w:t>
            </w:r>
            <w:r w:rsidRPr="00A932E1">
              <w:rPr>
                <w:rFonts w:cs="Consolas"/>
                <w:color w:val="000000"/>
                <w:sz w:val="20"/>
                <w:szCs w:val="20"/>
                <w:highlight w:val="yellow"/>
              </w:rPr>
              <w:t>=</w:t>
            </w:r>
            <w:r w:rsidRPr="00A932E1">
              <w:rPr>
                <w:rFonts w:cs="Consolas"/>
                <w:i/>
                <w:iCs/>
                <w:color w:val="2A00FF"/>
                <w:sz w:val="20"/>
                <w:szCs w:val="20"/>
                <w:highlight w:val="yellow"/>
              </w:rPr>
              <w:t>"secureacceptance/secureAcceptanceIframeSummmary"</w:t>
            </w:r>
            <w:r w:rsidRPr="00A932E1">
              <w:rPr>
                <w:rFonts w:cs="Consolas"/>
                <w:color w:val="008080"/>
                <w:sz w:val="20"/>
                <w:szCs w:val="20"/>
                <w:highlight w:val="yellow"/>
              </w:rPr>
              <w:t>/&gt;</w:t>
            </w:r>
          </w:p>
          <w:p w:rsidR="007B11BF" w:rsidRPr="00A932E1" w:rsidRDefault="007B11BF" w:rsidP="00BD697A">
            <w:pPr>
              <w:autoSpaceDE w:val="0"/>
              <w:autoSpaceDN w:val="0"/>
              <w:adjustRightInd w:val="0"/>
              <w:ind w:left="90"/>
              <w:rPr>
                <w:rFonts w:cs="Consolas"/>
                <w:color w:val="008080"/>
                <w:sz w:val="20"/>
                <w:szCs w:val="20"/>
                <w:highlight w:val="yellow"/>
              </w:rPr>
            </w:pPr>
            <w:r w:rsidRPr="00A932E1">
              <w:rPr>
                <w:rFonts w:cs="Consolas"/>
                <w:color w:val="008080"/>
                <w:sz w:val="20"/>
                <w:szCs w:val="20"/>
                <w:highlight w:val="yellow"/>
              </w:rPr>
              <w:t>&lt;/</w:t>
            </w:r>
            <w:r w:rsidRPr="00A932E1">
              <w:rPr>
                <w:rFonts w:cs="Consolas"/>
                <w:color w:val="3F7F7F"/>
                <w:sz w:val="20"/>
                <w:szCs w:val="20"/>
                <w:highlight w:val="yellow"/>
              </w:rPr>
              <w:t>isif</w:t>
            </w:r>
            <w:r w:rsidRPr="00A932E1">
              <w:rPr>
                <w:rFonts w:cs="Consolas"/>
                <w:color w:val="008080"/>
                <w:sz w:val="20"/>
                <w:szCs w:val="20"/>
                <w:highlight w:val="yellow"/>
              </w:rPr>
              <w:t>&gt;</w:t>
            </w:r>
          </w:p>
          <w:p w:rsidR="007B11BF" w:rsidRPr="00A932E1" w:rsidRDefault="007B11BF" w:rsidP="00BD697A">
            <w:pPr>
              <w:autoSpaceDE w:val="0"/>
              <w:autoSpaceDN w:val="0"/>
              <w:adjustRightInd w:val="0"/>
              <w:rPr>
                <w:rFonts w:cstheme="minorHAnsi"/>
                <w:sz w:val="20"/>
                <w:szCs w:val="20"/>
                <w:highlight w:val="yellow"/>
              </w:rPr>
            </w:pPr>
            <w:r w:rsidRPr="00A932E1">
              <w:rPr>
                <w:rFonts w:cstheme="minorHAnsi"/>
                <w:color w:val="008080"/>
                <w:sz w:val="20"/>
                <w:szCs w:val="20"/>
                <w:highlight w:val="yellow"/>
              </w:rPr>
              <w:t>&lt;</w:t>
            </w:r>
            <w:r w:rsidRPr="00A932E1">
              <w:rPr>
                <w:rFonts w:cstheme="minorHAnsi"/>
                <w:color w:val="3F7F7F"/>
                <w:sz w:val="20"/>
                <w:szCs w:val="20"/>
                <w:highlight w:val="yellow"/>
                <w:shd w:val="clear" w:color="auto" w:fill="D4D4D4"/>
              </w:rPr>
              <w:t>isif</w:t>
            </w:r>
            <w:r w:rsidRPr="00A932E1">
              <w:rPr>
                <w:rFonts w:cstheme="minorHAnsi"/>
                <w:sz w:val="20"/>
                <w:szCs w:val="20"/>
                <w:highlight w:val="yellow"/>
              </w:rPr>
              <w:t xml:space="preserve"> </w:t>
            </w:r>
            <w:r w:rsidRPr="00A932E1">
              <w:rPr>
                <w:rFonts w:cstheme="minorHAnsi"/>
                <w:color w:val="7F007F"/>
                <w:sz w:val="20"/>
                <w:szCs w:val="20"/>
                <w:highlight w:val="yellow"/>
              </w:rPr>
              <w:t>condition</w:t>
            </w:r>
            <w:r w:rsidRPr="00A932E1">
              <w:rPr>
                <w:rFonts w:cstheme="minorHAnsi"/>
                <w:color w:val="000000"/>
                <w:sz w:val="20"/>
                <w:szCs w:val="20"/>
                <w:highlight w:val="yellow"/>
              </w:rPr>
              <w:t>=</w:t>
            </w:r>
            <w:r w:rsidRPr="00A932E1">
              <w:rPr>
                <w:rFonts w:cstheme="minorHAnsi"/>
                <w:i/>
                <w:iCs/>
                <w:color w:val="2A00FF"/>
                <w:sz w:val="20"/>
                <w:szCs w:val="20"/>
                <w:highlight w:val="yellow"/>
              </w:rPr>
              <w:t>"${pdict.iscardinal }"</w:t>
            </w:r>
            <w:r w:rsidRPr="00A932E1">
              <w:rPr>
                <w:rFonts w:cstheme="minorHAnsi"/>
                <w:color w:val="008080"/>
                <w:sz w:val="20"/>
                <w:szCs w:val="20"/>
                <w:highlight w:val="yellow"/>
              </w:rPr>
              <w:t>&gt;</w:t>
            </w:r>
          </w:p>
          <w:p w:rsidR="007B11BF" w:rsidRPr="00A932E1" w:rsidRDefault="007B11BF" w:rsidP="00BD697A">
            <w:pPr>
              <w:autoSpaceDE w:val="0"/>
              <w:autoSpaceDN w:val="0"/>
              <w:adjustRightInd w:val="0"/>
              <w:rPr>
                <w:rFonts w:cstheme="minorHAnsi"/>
                <w:sz w:val="20"/>
                <w:szCs w:val="20"/>
                <w:highlight w:val="yellow"/>
              </w:rPr>
            </w:pPr>
            <w:r w:rsidRPr="00A932E1">
              <w:rPr>
                <w:rFonts w:cstheme="minorHAnsi"/>
                <w:color w:val="000000"/>
                <w:sz w:val="20"/>
                <w:szCs w:val="20"/>
                <w:highlight w:val="yellow"/>
              </w:rPr>
              <w:tab/>
            </w:r>
            <w:r w:rsidRPr="00A932E1">
              <w:rPr>
                <w:rFonts w:cstheme="minorHAnsi"/>
                <w:color w:val="008080"/>
                <w:sz w:val="20"/>
                <w:szCs w:val="20"/>
                <w:highlight w:val="yellow"/>
              </w:rPr>
              <w:t>&lt;</w:t>
            </w:r>
            <w:r w:rsidRPr="00A932E1">
              <w:rPr>
                <w:rFonts w:cstheme="minorHAnsi"/>
                <w:color w:val="3F7F7F"/>
                <w:sz w:val="20"/>
                <w:szCs w:val="20"/>
                <w:highlight w:val="yellow"/>
              </w:rPr>
              <w:t>isinclude</w:t>
            </w:r>
            <w:r w:rsidRPr="00A932E1">
              <w:rPr>
                <w:rFonts w:cstheme="minorHAnsi"/>
                <w:sz w:val="20"/>
                <w:szCs w:val="20"/>
                <w:highlight w:val="yellow"/>
              </w:rPr>
              <w:t xml:space="preserve"> </w:t>
            </w:r>
            <w:r w:rsidRPr="00A932E1">
              <w:rPr>
                <w:rFonts w:cstheme="minorHAnsi"/>
                <w:color w:val="7F007F"/>
                <w:sz w:val="20"/>
                <w:szCs w:val="20"/>
                <w:highlight w:val="yellow"/>
              </w:rPr>
              <w:t>template</w:t>
            </w:r>
            <w:r w:rsidRPr="00A932E1">
              <w:rPr>
                <w:rFonts w:cstheme="minorHAnsi"/>
                <w:color w:val="000000"/>
                <w:sz w:val="20"/>
                <w:szCs w:val="20"/>
                <w:highlight w:val="yellow"/>
              </w:rPr>
              <w:t>=</w:t>
            </w:r>
            <w:r w:rsidRPr="00A932E1">
              <w:rPr>
                <w:rFonts w:cstheme="minorHAnsi"/>
                <w:i/>
                <w:iCs/>
                <w:color w:val="2A00FF"/>
                <w:sz w:val="20"/>
                <w:szCs w:val="20"/>
                <w:highlight w:val="yellow"/>
              </w:rPr>
              <w:t>"cardinal/songbird"</w:t>
            </w:r>
            <w:r w:rsidRPr="00A932E1">
              <w:rPr>
                <w:rFonts w:cstheme="minorHAnsi"/>
                <w:color w:val="008080"/>
                <w:sz w:val="20"/>
                <w:szCs w:val="20"/>
                <w:highlight w:val="yellow"/>
              </w:rPr>
              <w:t>/&gt;</w:t>
            </w:r>
          </w:p>
          <w:p w:rsidR="007B11BF" w:rsidRPr="00A932E1" w:rsidRDefault="007B11BF" w:rsidP="00BD697A">
            <w:pPr>
              <w:autoSpaceDE w:val="0"/>
              <w:autoSpaceDN w:val="0"/>
              <w:adjustRightInd w:val="0"/>
              <w:ind w:left="90"/>
              <w:rPr>
                <w:rFonts w:cstheme="minorHAnsi"/>
                <w:sz w:val="20"/>
                <w:szCs w:val="20"/>
              </w:rPr>
            </w:pPr>
            <w:r w:rsidRPr="00A932E1">
              <w:rPr>
                <w:rFonts w:cstheme="minorHAnsi"/>
                <w:color w:val="008080"/>
                <w:sz w:val="20"/>
                <w:szCs w:val="20"/>
                <w:highlight w:val="yellow"/>
              </w:rPr>
              <w:t>&lt;/</w:t>
            </w:r>
            <w:r w:rsidRPr="00A932E1">
              <w:rPr>
                <w:rFonts w:cstheme="minorHAnsi"/>
                <w:color w:val="3F7F7F"/>
                <w:sz w:val="20"/>
                <w:szCs w:val="20"/>
                <w:highlight w:val="yellow"/>
                <w:shd w:val="clear" w:color="auto" w:fill="D4D4D4"/>
              </w:rPr>
              <w:t>isif</w:t>
            </w:r>
            <w:r w:rsidRPr="00A932E1">
              <w:rPr>
                <w:rFonts w:cstheme="minorHAnsi"/>
                <w:color w:val="008080"/>
                <w:sz w:val="20"/>
                <w:szCs w:val="20"/>
                <w:highlight w:val="yellow"/>
              </w:rPr>
              <w:t>&gt;</w:t>
            </w:r>
          </w:p>
          <w:p w:rsidR="007B11BF" w:rsidRPr="00A932E1" w:rsidRDefault="007B11BF" w:rsidP="00BD697A">
            <w:pPr>
              <w:pStyle w:val="BodyText"/>
              <w:rPr>
                <w:sz w:val="20"/>
                <w:szCs w:val="20"/>
              </w:rPr>
            </w:pPr>
            <w:r w:rsidRPr="00A932E1">
              <w:rPr>
                <w:color w:val="008080"/>
                <w:sz w:val="20"/>
                <w:szCs w:val="20"/>
              </w:rPr>
              <w:t>&lt;/</w:t>
            </w:r>
            <w:r w:rsidRPr="00A932E1">
              <w:rPr>
                <w:sz w:val="20"/>
                <w:szCs w:val="20"/>
              </w:rPr>
              <w:t>isdecorate</w:t>
            </w:r>
            <w:r w:rsidRPr="00A932E1">
              <w:rPr>
                <w:color w:val="008080"/>
                <w:sz w:val="20"/>
                <w:szCs w:val="20"/>
              </w:rPr>
              <w:t>&gt;</w:t>
            </w:r>
          </w:p>
        </w:tc>
      </w:tr>
    </w:tbl>
    <w:p w:rsidR="007B11BF" w:rsidRPr="00A932E1" w:rsidRDefault="007B11BF" w:rsidP="007B11BF">
      <w:pPr>
        <w:pStyle w:val="Heading3"/>
        <w:rPr>
          <w:rFonts w:asciiTheme="minorHAnsi" w:hAnsiTheme="minorHAnsi"/>
          <w:sz w:val="20"/>
        </w:rPr>
      </w:pPr>
      <w:bookmarkStart w:id="5" w:name="_Toc16694658"/>
      <w:bookmarkEnd w:id="3"/>
      <w:bookmarkEnd w:id="4"/>
      <w:r w:rsidRPr="00A932E1">
        <w:rPr>
          <w:rFonts w:asciiTheme="minorHAnsi" w:hAnsiTheme="minorHAnsi"/>
          <w:sz w:val="20"/>
        </w:rPr>
        <w:t>Payer Authentication Service</w:t>
      </w:r>
      <w:bookmarkEnd w:id="5"/>
    </w:p>
    <w:p w:rsidR="007B11BF" w:rsidRPr="00A932E1" w:rsidRDefault="007B11BF" w:rsidP="007B11BF">
      <w:pPr>
        <w:pStyle w:val="Heading4"/>
        <w:rPr>
          <w:rFonts w:asciiTheme="minorHAnsi" w:hAnsiTheme="minorHAnsi"/>
          <w:sz w:val="20"/>
        </w:rPr>
      </w:pPr>
      <w:r w:rsidRPr="00A932E1">
        <w:rPr>
          <w:rFonts w:asciiTheme="minorHAnsi" w:hAnsiTheme="minorHAnsi"/>
          <w:sz w:val="20"/>
        </w:rPr>
        <w:t>Controller - COSummary.js</w:t>
      </w:r>
    </w:p>
    <w:p w:rsidR="007B11BF" w:rsidRPr="00A932E1" w:rsidRDefault="007B11BF" w:rsidP="007B11BF">
      <w:pPr>
        <w:pStyle w:val="Heading5"/>
        <w:rPr>
          <w:rFonts w:asciiTheme="minorHAnsi" w:hAnsiTheme="minorHAnsi"/>
          <w:sz w:val="20"/>
        </w:rPr>
      </w:pPr>
      <w:r w:rsidRPr="00A932E1">
        <w:rPr>
          <w:rFonts w:asciiTheme="minorHAnsi" w:hAnsiTheme="minorHAnsi"/>
          <w:sz w:val="20"/>
        </w:rPr>
        <w:t>Update submit Function</w:t>
      </w:r>
    </w:p>
    <w:p w:rsidR="007B11BF" w:rsidRPr="00A932E1" w:rsidRDefault="007B11BF" w:rsidP="007B11BF">
      <w:pPr>
        <w:rPr>
          <w:sz w:val="20"/>
          <w:szCs w:val="20"/>
        </w:rPr>
      </w:pPr>
      <w:r w:rsidRPr="00A932E1">
        <w:rPr>
          <w:sz w:val="20"/>
          <w:szCs w:val="20"/>
        </w:rPr>
        <w:t xml:space="preserve">Updte function to handle Payer auth redirection </w:t>
      </w:r>
    </w:p>
    <w:tbl>
      <w:tblPr>
        <w:tblStyle w:val="TableGrid"/>
        <w:tblW w:w="0" w:type="auto"/>
        <w:tblLook w:val="04A0" w:firstRow="1" w:lastRow="0" w:firstColumn="1" w:lastColumn="0" w:noHBand="0" w:noVBand="1"/>
      </w:tblPr>
      <w:tblGrid>
        <w:gridCol w:w="10296"/>
      </w:tblGrid>
      <w:tr w:rsidR="007B11BF" w:rsidRPr="00A932E1" w:rsidTr="00BD697A">
        <w:tc>
          <w:tcPr>
            <w:tcW w:w="10296" w:type="dxa"/>
          </w:tcPr>
          <w:p w:rsidR="007B11BF" w:rsidRPr="00A932E1" w:rsidRDefault="007B11BF" w:rsidP="00BD697A">
            <w:pPr>
              <w:autoSpaceDE w:val="0"/>
              <w:autoSpaceDN w:val="0"/>
              <w:adjustRightInd w:val="0"/>
              <w:rPr>
                <w:rFonts w:cstheme="minorHAnsi"/>
                <w:sz w:val="20"/>
                <w:szCs w:val="20"/>
              </w:rPr>
            </w:pPr>
            <w:r w:rsidRPr="00A932E1">
              <w:rPr>
                <w:rFonts w:cstheme="minorHAnsi"/>
                <w:b/>
                <w:bCs/>
                <w:color w:val="7F0055"/>
                <w:sz w:val="20"/>
                <w:szCs w:val="20"/>
              </w:rPr>
              <w:t>function</w:t>
            </w:r>
            <w:r w:rsidRPr="00A932E1">
              <w:rPr>
                <w:rFonts w:cstheme="minorHAnsi"/>
                <w:color w:val="000000"/>
                <w:sz w:val="20"/>
                <w:szCs w:val="20"/>
              </w:rPr>
              <w:t xml:space="preserve"> submit() {</w:t>
            </w:r>
          </w:p>
          <w:p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w:t>
            </w:r>
            <w:r w:rsidRPr="00A932E1">
              <w:rPr>
                <w:rFonts w:cstheme="minorHAnsi"/>
                <w:color w:val="3F7F5F"/>
                <w:sz w:val="20"/>
                <w:szCs w:val="20"/>
              </w:rPr>
              <w:t>// Calls the COPlaceOrder controller that does the place order action and any payment authorization.</w:t>
            </w:r>
          </w:p>
          <w:p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w:t>
            </w:r>
            <w:r w:rsidRPr="00A932E1">
              <w:rPr>
                <w:rFonts w:cstheme="minorHAnsi"/>
                <w:color w:val="3F7F5F"/>
                <w:sz w:val="20"/>
                <w:szCs w:val="20"/>
              </w:rPr>
              <w:t>// COPlaceOrder returns a JSON object with an order_created key and a boolean value if the order was created successfully.</w:t>
            </w:r>
          </w:p>
          <w:p w:rsidR="007B11BF" w:rsidRPr="00A932E1" w:rsidRDefault="007B11BF" w:rsidP="00BD697A">
            <w:pPr>
              <w:autoSpaceDE w:val="0"/>
              <w:autoSpaceDN w:val="0"/>
              <w:adjustRightInd w:val="0"/>
              <w:rPr>
                <w:rFonts w:cstheme="minorHAnsi"/>
                <w:color w:val="3F7F5F"/>
                <w:sz w:val="20"/>
                <w:szCs w:val="20"/>
              </w:rPr>
            </w:pPr>
            <w:r w:rsidRPr="00A932E1">
              <w:rPr>
                <w:rFonts w:cstheme="minorHAnsi"/>
                <w:color w:val="000000"/>
                <w:sz w:val="20"/>
                <w:szCs w:val="20"/>
              </w:rPr>
              <w:t xml:space="preserve">    </w:t>
            </w:r>
            <w:r w:rsidRPr="00A932E1">
              <w:rPr>
                <w:rFonts w:cstheme="minorHAnsi"/>
                <w:color w:val="3F7F5F"/>
                <w:sz w:val="20"/>
                <w:szCs w:val="20"/>
              </w:rPr>
              <w:t>// If the order creation failed, it returns a JSON object with an error key and a boolean value.</w:t>
            </w:r>
          </w:p>
          <w:p w:rsidR="007B11BF" w:rsidRPr="00A932E1" w:rsidRDefault="007B11BF" w:rsidP="00BD697A">
            <w:pPr>
              <w:autoSpaceDE w:val="0"/>
              <w:autoSpaceDN w:val="0"/>
              <w:adjustRightInd w:val="0"/>
              <w:rPr>
                <w:rFonts w:cstheme="minorHAnsi"/>
                <w:color w:val="000000"/>
                <w:sz w:val="20"/>
                <w:szCs w:val="20"/>
                <w:highlight w:val="yellow"/>
                <w:shd w:val="clear" w:color="auto" w:fill="E8F2FE"/>
              </w:rPr>
            </w:pPr>
            <w:r w:rsidRPr="00A932E1">
              <w:rPr>
                <w:rFonts w:cstheme="minorHAnsi"/>
                <w:b/>
                <w:bCs/>
                <w:color w:val="7F0055"/>
                <w:sz w:val="20"/>
                <w:szCs w:val="20"/>
                <w:highlight w:val="yellow"/>
                <w:shd w:val="clear" w:color="auto" w:fill="E8F2FE"/>
              </w:rPr>
              <w:t xml:space="preserve">    var</w:t>
            </w:r>
            <w:r w:rsidRPr="00A932E1">
              <w:rPr>
                <w:rFonts w:cstheme="minorHAnsi"/>
                <w:color w:val="000000"/>
                <w:sz w:val="20"/>
                <w:szCs w:val="20"/>
                <w:highlight w:val="yellow"/>
                <w:shd w:val="clear" w:color="auto" w:fill="E8F2FE"/>
              </w:rPr>
              <w:t xml:space="preserve"> cart = Cart.get();</w:t>
            </w:r>
          </w:p>
          <w:p w:rsidR="007B11BF" w:rsidRPr="00A932E1" w:rsidRDefault="007B11BF" w:rsidP="00BD697A">
            <w:pPr>
              <w:autoSpaceDE w:val="0"/>
              <w:autoSpaceDN w:val="0"/>
              <w:adjustRightInd w:val="0"/>
              <w:rPr>
                <w:rFonts w:cstheme="minorHAnsi"/>
                <w:sz w:val="20"/>
                <w:szCs w:val="20"/>
                <w:highlight w:val="yellow"/>
              </w:rPr>
            </w:pPr>
            <w:r w:rsidRPr="00A932E1">
              <w:rPr>
                <w:rFonts w:cstheme="minorHAnsi"/>
                <w:b/>
                <w:bCs/>
                <w:color w:val="7F0055"/>
                <w:sz w:val="20"/>
                <w:szCs w:val="20"/>
                <w:highlight w:val="yellow"/>
              </w:rPr>
              <w:t>var</w:t>
            </w:r>
            <w:r w:rsidRPr="00A932E1">
              <w:rPr>
                <w:rFonts w:cstheme="minorHAnsi"/>
                <w:color w:val="000000"/>
                <w:sz w:val="20"/>
                <w:szCs w:val="20"/>
                <w:highlight w:val="yellow"/>
              </w:rPr>
              <w:t xml:space="preserve"> DFReferenceID = request.httpParameterMap.DFReferenceId.stringValue;</w:t>
            </w:r>
          </w:p>
          <w:p w:rsidR="007B11BF" w:rsidRPr="00A932E1" w:rsidRDefault="007B11BF" w:rsidP="00BD697A">
            <w:pPr>
              <w:autoSpaceDE w:val="0"/>
              <w:autoSpaceDN w:val="0"/>
              <w:adjustRightInd w:val="0"/>
              <w:rPr>
                <w:rFonts w:cstheme="minorHAnsi"/>
                <w:color w:val="000000"/>
                <w:sz w:val="20"/>
                <w:szCs w:val="20"/>
                <w:highlight w:val="yellow"/>
                <w:shd w:val="clear" w:color="auto" w:fill="E8F2FE"/>
              </w:rPr>
            </w:pPr>
            <w:r w:rsidRPr="00A932E1">
              <w:rPr>
                <w:rFonts w:cstheme="minorHAnsi"/>
                <w:color w:val="000000"/>
                <w:sz w:val="20"/>
                <w:szCs w:val="20"/>
                <w:highlight w:val="yellow"/>
              </w:rPr>
              <w:tab/>
              <w:t>session.privacy.DFReferenceID = DFReferenceID;</w:t>
            </w:r>
          </w:p>
          <w:p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w:t>
            </w:r>
            <w:r w:rsidRPr="00A932E1">
              <w:rPr>
                <w:rFonts w:cstheme="minorHAnsi"/>
                <w:b/>
                <w:bCs/>
                <w:color w:val="7F0055"/>
                <w:sz w:val="20"/>
                <w:szCs w:val="20"/>
              </w:rPr>
              <w:t>var</w:t>
            </w:r>
            <w:r w:rsidRPr="00A932E1">
              <w:rPr>
                <w:rFonts w:cstheme="minorHAnsi"/>
                <w:color w:val="000000"/>
                <w:sz w:val="20"/>
                <w:szCs w:val="20"/>
              </w:rPr>
              <w:t xml:space="preserve"> placeOrderResult = app.getController(</w:t>
            </w:r>
            <w:r w:rsidRPr="00A932E1">
              <w:rPr>
                <w:rFonts w:cstheme="minorHAnsi"/>
                <w:color w:val="2A00FF"/>
                <w:sz w:val="20"/>
                <w:szCs w:val="20"/>
              </w:rPr>
              <w:t>'COPlaceOrder'</w:t>
            </w:r>
            <w:r w:rsidRPr="00A932E1">
              <w:rPr>
                <w:rFonts w:cstheme="minorHAnsi"/>
                <w:color w:val="000000"/>
                <w:sz w:val="20"/>
                <w:szCs w:val="20"/>
              </w:rPr>
              <w:t>).Start();</w:t>
            </w:r>
          </w:p>
          <w:p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w:t>
            </w:r>
            <w:r w:rsidRPr="00A932E1">
              <w:rPr>
                <w:rFonts w:cstheme="minorHAnsi"/>
                <w:b/>
                <w:bCs/>
                <w:color w:val="7F0055"/>
                <w:sz w:val="20"/>
                <w:szCs w:val="20"/>
              </w:rPr>
              <w:t>if</w:t>
            </w:r>
            <w:r w:rsidRPr="00A932E1">
              <w:rPr>
                <w:rFonts w:cstheme="minorHAnsi"/>
                <w:color w:val="000000"/>
                <w:sz w:val="20"/>
                <w:szCs w:val="20"/>
              </w:rPr>
              <w:t xml:space="preserve"> (placeOrderResult.error) {</w:t>
            </w:r>
          </w:p>
          <w:p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start({</w:t>
            </w:r>
          </w:p>
          <w:p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PlaceOrderError: placeOrderResult.PlaceOrderError</w:t>
            </w:r>
          </w:p>
          <w:p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w:t>
            </w:r>
          </w:p>
          <w:p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 </w:t>
            </w:r>
            <w:r w:rsidRPr="00A932E1">
              <w:rPr>
                <w:rFonts w:cstheme="minorHAnsi"/>
                <w:b/>
                <w:bCs/>
                <w:color w:val="7F0055"/>
                <w:sz w:val="20"/>
                <w:szCs w:val="20"/>
              </w:rPr>
              <w:t>else</w:t>
            </w:r>
            <w:r w:rsidRPr="00A932E1">
              <w:rPr>
                <w:rFonts w:cstheme="minorHAnsi"/>
                <w:color w:val="000000"/>
                <w:sz w:val="20"/>
                <w:szCs w:val="20"/>
              </w:rPr>
              <w:t xml:space="preserve"> </w:t>
            </w:r>
            <w:r w:rsidRPr="00A932E1">
              <w:rPr>
                <w:rFonts w:cstheme="minorHAnsi"/>
                <w:b/>
                <w:bCs/>
                <w:color w:val="7F0055"/>
                <w:sz w:val="20"/>
                <w:szCs w:val="20"/>
              </w:rPr>
              <w:t>if</w:t>
            </w:r>
            <w:r w:rsidRPr="00A932E1">
              <w:rPr>
                <w:rFonts w:cstheme="minorHAnsi"/>
                <w:color w:val="000000"/>
                <w:sz w:val="20"/>
                <w:szCs w:val="20"/>
              </w:rPr>
              <w:t xml:space="preserve"> (placeOrderResult.order_created) {</w:t>
            </w:r>
          </w:p>
          <w:p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showConfirmation(placeOrderResult.Order);</w:t>
            </w:r>
          </w:p>
          <w:p w:rsidR="007B11BF" w:rsidRPr="00A932E1" w:rsidRDefault="007B11BF" w:rsidP="00BD697A">
            <w:pPr>
              <w:autoSpaceDE w:val="0"/>
              <w:autoSpaceDN w:val="0"/>
              <w:adjustRightInd w:val="0"/>
              <w:rPr>
                <w:rFonts w:cstheme="minorHAnsi"/>
                <w:sz w:val="20"/>
                <w:szCs w:val="20"/>
                <w:highlight w:val="yellow"/>
              </w:rPr>
            </w:pPr>
            <w:r w:rsidRPr="00A932E1">
              <w:rPr>
                <w:rFonts w:cstheme="minorHAnsi"/>
                <w:color w:val="000000"/>
                <w:sz w:val="20"/>
                <w:szCs w:val="20"/>
              </w:rPr>
              <w:t xml:space="preserve">    </w:t>
            </w:r>
            <w:r w:rsidRPr="00A932E1">
              <w:rPr>
                <w:rFonts w:cstheme="minorHAnsi"/>
                <w:color w:val="000000"/>
                <w:sz w:val="20"/>
                <w:szCs w:val="20"/>
                <w:highlight w:val="yellow"/>
              </w:rPr>
              <w:t>}</w:t>
            </w:r>
            <w:r w:rsidRPr="00A932E1">
              <w:rPr>
                <w:rFonts w:cstheme="minorHAnsi"/>
                <w:b/>
                <w:bCs/>
                <w:color w:val="7F0055"/>
                <w:sz w:val="20"/>
                <w:szCs w:val="20"/>
                <w:highlight w:val="yellow"/>
              </w:rPr>
              <w:t>else</w:t>
            </w:r>
            <w:r w:rsidRPr="00A932E1">
              <w:rPr>
                <w:rFonts w:cstheme="minorHAnsi"/>
                <w:color w:val="000000"/>
                <w:sz w:val="20"/>
                <w:szCs w:val="20"/>
                <w:highlight w:val="yellow"/>
              </w:rPr>
              <w:t xml:space="preserve"> </w:t>
            </w:r>
            <w:r w:rsidRPr="00A932E1">
              <w:rPr>
                <w:rFonts w:cstheme="minorHAnsi"/>
                <w:b/>
                <w:bCs/>
                <w:color w:val="7F0055"/>
                <w:sz w:val="20"/>
                <w:szCs w:val="20"/>
                <w:highlight w:val="yellow"/>
              </w:rPr>
              <w:t>if</w:t>
            </w:r>
            <w:r w:rsidRPr="00A932E1">
              <w:rPr>
                <w:rFonts w:cstheme="minorHAnsi"/>
                <w:color w:val="000000"/>
                <w:sz w:val="20"/>
                <w:szCs w:val="20"/>
                <w:highlight w:val="yellow"/>
              </w:rPr>
              <w:t>(placeOrderResult.process3DRedirection){</w:t>
            </w:r>
          </w:p>
          <w:p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t>var jwtUtil = require('int_cybersource/cartridge/scripts/cardinal/JWTBuilder');</w:t>
            </w:r>
          </w:p>
          <w:p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t xml:space="preserve">  var cardinalUtil = require('int_cybersource/cartridge/scripts/cardinal/CardinalUtils');</w:t>
            </w:r>
          </w:p>
          <w:p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t xml:space="preserve">  var OrderObject = cardinalUtil.getOrderObject(cart);</w:t>
            </w:r>
          </w:p>
          <w:p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t xml:space="preserve">  var orderdetailsObject = cardinalUtil.getOrderDetailsObject(placeOrderResult.Order,placeOrderResult.authenticationTransactionID);</w:t>
            </w:r>
          </w:p>
          <w:p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t xml:space="preserve">  OrderObject.setOrderDetails(orderdetailsObject);</w:t>
            </w:r>
          </w:p>
          <w:p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var jwtToken = jwtUtil.generateTokenWithKey(OrderObject);</w:t>
            </w:r>
          </w:p>
          <w:p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p>
          <w:p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var orderstring = JSON.stringify(OrderObject);</w:t>
            </w:r>
          </w:p>
          <w:p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p>
          <w:p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t>app.getView({Order: placeOrderResult.Order,</w:t>
            </w:r>
          </w:p>
          <w:p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r>
            <w:r w:rsidRPr="00A932E1">
              <w:rPr>
                <w:rFonts w:cstheme="minorHAnsi"/>
                <w:color w:val="000000"/>
                <w:sz w:val="20"/>
                <w:szCs w:val="20"/>
                <w:highlight w:val="yellow"/>
              </w:rPr>
              <w:tab/>
              <w:t>AcsURL:placeOrderResult.AcsURL,</w:t>
            </w:r>
          </w:p>
          <w:p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r>
            <w:r w:rsidRPr="00A932E1">
              <w:rPr>
                <w:rFonts w:cstheme="minorHAnsi"/>
                <w:color w:val="000000"/>
                <w:sz w:val="20"/>
                <w:szCs w:val="20"/>
                <w:highlight w:val="yellow"/>
              </w:rPr>
              <w:tab/>
              <w:t>PAReq:placeOrderResult.PAReq,</w:t>
            </w:r>
          </w:p>
          <w:p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r>
            <w:r w:rsidRPr="00A932E1">
              <w:rPr>
                <w:rFonts w:cstheme="minorHAnsi"/>
                <w:color w:val="000000"/>
                <w:sz w:val="20"/>
                <w:szCs w:val="20"/>
                <w:highlight w:val="yellow"/>
              </w:rPr>
              <w:tab/>
              <w:t>PAXID: placeOrderResult.PAXID,</w:t>
            </w:r>
          </w:p>
          <w:p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r>
            <w:r w:rsidRPr="00A932E1">
              <w:rPr>
                <w:rFonts w:cstheme="minorHAnsi"/>
                <w:color w:val="000000"/>
                <w:sz w:val="20"/>
                <w:szCs w:val="20"/>
                <w:highlight w:val="yellow"/>
              </w:rPr>
              <w:tab/>
              <w:t>authenticationTransactionID : placeOrderResult.authenticationTransactionID,</w:t>
            </w:r>
          </w:p>
          <w:p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r>
            <w:r w:rsidRPr="00A932E1">
              <w:rPr>
                <w:rFonts w:cstheme="minorHAnsi"/>
                <w:color w:val="000000"/>
                <w:sz w:val="20"/>
                <w:szCs w:val="20"/>
                <w:highlight w:val="yellow"/>
              </w:rPr>
              <w:tab/>
              <w:t>jwtToken:jwtToken,</w:t>
            </w:r>
          </w:p>
          <w:p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r>
            <w:r w:rsidRPr="00A932E1">
              <w:rPr>
                <w:rFonts w:cstheme="minorHAnsi"/>
                <w:color w:val="000000"/>
                <w:sz w:val="20"/>
                <w:szCs w:val="20"/>
                <w:highlight w:val="yellow"/>
              </w:rPr>
              <w:tab/>
              <w:t>orderstring :orderstring</w:t>
            </w:r>
          </w:p>
          <w:p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t xml:space="preserve">}).render('cart/cardinalpayerauthentication');  </w:t>
            </w:r>
          </w:p>
          <w:p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highlight w:val="yellow"/>
              </w:rPr>
              <w:t xml:space="preserve">  }</w:t>
            </w:r>
          </w:p>
          <w:p w:rsidR="007B11BF" w:rsidRPr="00A932E1" w:rsidRDefault="007B11BF" w:rsidP="00BD697A">
            <w:pPr>
              <w:rPr>
                <w:rFonts w:cstheme="minorHAnsi"/>
                <w:sz w:val="20"/>
                <w:szCs w:val="20"/>
              </w:rPr>
            </w:pPr>
            <w:r w:rsidRPr="00A932E1">
              <w:rPr>
                <w:rFonts w:cstheme="minorHAnsi"/>
                <w:color w:val="000000"/>
                <w:sz w:val="20"/>
                <w:szCs w:val="20"/>
              </w:rPr>
              <w:t>}</w:t>
            </w:r>
          </w:p>
        </w:tc>
      </w:tr>
    </w:tbl>
    <w:p w:rsidR="007B11BF" w:rsidRPr="00A932E1" w:rsidRDefault="007B11BF" w:rsidP="007B11BF">
      <w:pPr>
        <w:pStyle w:val="BodyText"/>
        <w:rPr>
          <w:sz w:val="20"/>
          <w:szCs w:val="20"/>
        </w:rPr>
      </w:pPr>
    </w:p>
    <w:p w:rsidR="007B11BF" w:rsidRPr="00A932E1" w:rsidRDefault="007B11BF" w:rsidP="007B11BF">
      <w:pPr>
        <w:pStyle w:val="Heading5"/>
        <w:rPr>
          <w:rFonts w:asciiTheme="minorHAnsi" w:hAnsiTheme="minorHAnsi" w:cstheme="minorHAnsi"/>
          <w:sz w:val="20"/>
        </w:rPr>
      </w:pPr>
    </w:p>
    <w:p w:rsidR="007B11BF" w:rsidRPr="00A932E1" w:rsidRDefault="007B11BF" w:rsidP="007B11BF">
      <w:pPr>
        <w:pStyle w:val="Heading5"/>
        <w:rPr>
          <w:rFonts w:asciiTheme="minorHAnsi" w:hAnsiTheme="minorHAnsi" w:cstheme="minorHAnsi"/>
          <w:sz w:val="20"/>
        </w:rPr>
      </w:pPr>
    </w:p>
    <w:p w:rsidR="007B11BF" w:rsidRPr="00A932E1" w:rsidRDefault="007B11BF" w:rsidP="007B11BF">
      <w:pPr>
        <w:pStyle w:val="Heading5"/>
        <w:rPr>
          <w:rFonts w:asciiTheme="minorHAnsi" w:hAnsiTheme="minorHAnsi" w:cstheme="minorHAnsi"/>
          <w:sz w:val="20"/>
        </w:rPr>
      </w:pPr>
    </w:p>
    <w:p w:rsidR="007B11BF" w:rsidRPr="00A932E1" w:rsidRDefault="007B11BF" w:rsidP="007B11BF">
      <w:pPr>
        <w:pStyle w:val="Heading5"/>
        <w:rPr>
          <w:rFonts w:asciiTheme="minorHAnsi" w:hAnsiTheme="minorHAnsi" w:cstheme="minorHAnsi"/>
          <w:sz w:val="20"/>
        </w:rPr>
      </w:pPr>
    </w:p>
    <w:p w:rsidR="007B11BF" w:rsidRDefault="007B11BF" w:rsidP="007B11BF">
      <w:pPr>
        <w:rPr>
          <w:sz w:val="20"/>
          <w:szCs w:val="20"/>
        </w:rPr>
      </w:pPr>
    </w:p>
    <w:p w:rsidR="007B11BF" w:rsidRDefault="007B11BF" w:rsidP="007B11BF">
      <w:pPr>
        <w:rPr>
          <w:sz w:val="20"/>
          <w:szCs w:val="20"/>
        </w:rPr>
      </w:pPr>
    </w:p>
    <w:p w:rsidR="007B11BF" w:rsidRPr="00A932E1" w:rsidRDefault="007B11BF" w:rsidP="007B11BF">
      <w:pPr>
        <w:rPr>
          <w:sz w:val="20"/>
          <w:szCs w:val="20"/>
        </w:rPr>
      </w:pPr>
    </w:p>
    <w:p w:rsidR="007B11BF" w:rsidRPr="00A932E1" w:rsidRDefault="007B11BF" w:rsidP="007B11BF">
      <w:pPr>
        <w:pStyle w:val="Heading5"/>
        <w:rPr>
          <w:rFonts w:asciiTheme="minorHAnsi" w:hAnsiTheme="minorHAnsi" w:cstheme="minorHAnsi"/>
          <w:sz w:val="20"/>
        </w:rPr>
      </w:pPr>
      <w:r w:rsidRPr="00A932E1">
        <w:rPr>
          <w:rFonts w:asciiTheme="minorHAnsi" w:hAnsiTheme="minorHAnsi" w:cstheme="minorHAnsi"/>
          <w:sz w:val="20"/>
        </w:rPr>
        <w:t>Update start Function</w:t>
      </w:r>
    </w:p>
    <w:p w:rsidR="007B11BF" w:rsidRPr="00A932E1" w:rsidRDefault="007B11BF" w:rsidP="007B11BF">
      <w:pPr>
        <w:rPr>
          <w:sz w:val="20"/>
          <w:szCs w:val="20"/>
        </w:rPr>
      </w:pPr>
      <w:r w:rsidRPr="00A932E1">
        <w:rPr>
          <w:sz w:val="20"/>
          <w:szCs w:val="20"/>
        </w:rPr>
        <w:t>Update start function to send jwt and order object</w:t>
      </w:r>
    </w:p>
    <w:p w:rsidR="007B11BF" w:rsidRPr="00A932E1" w:rsidRDefault="007B11BF" w:rsidP="007B11BF">
      <w:pPr>
        <w:rPr>
          <w:sz w:val="20"/>
          <w:szCs w:val="20"/>
        </w:rPr>
      </w:pPr>
      <w:r w:rsidRPr="00A932E1">
        <w:rPr>
          <w:noProof/>
          <w:sz w:val="20"/>
          <w:szCs w:val="20"/>
        </w:rPr>
        <mc:AlternateContent>
          <mc:Choice Requires="wps">
            <w:drawing>
              <wp:anchor distT="0" distB="0" distL="114300" distR="114300" simplePos="0" relativeHeight="251659264" behindDoc="0" locked="0" layoutInCell="1" allowOverlap="1" wp14:anchorId="4EA03497" wp14:editId="730E6D87">
                <wp:simplePos x="0" y="0"/>
                <wp:positionH relativeFrom="column">
                  <wp:posOffset>25400</wp:posOffset>
                </wp:positionH>
                <wp:positionV relativeFrom="paragraph">
                  <wp:posOffset>27305</wp:posOffset>
                </wp:positionV>
                <wp:extent cx="6381750" cy="441325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6381750" cy="4413250"/>
                        </a:xfrm>
                        <a:prstGeom prst="rect">
                          <a:avLst/>
                        </a:prstGeom>
                        <a:solidFill>
                          <a:schemeClr val="lt1"/>
                        </a:solidFill>
                        <a:ln w="6350">
                          <a:solidFill>
                            <a:prstClr val="black"/>
                          </a:solidFill>
                        </a:ln>
                      </wps:spPr>
                      <wps:txbx>
                        <w:txbxContent>
                          <w:p w:rsidR="007B11BF" w:rsidRPr="00151221" w:rsidRDefault="007B11BF" w:rsidP="007B11BF">
                            <w:pPr>
                              <w:rPr>
                                <w:sz w:val="20"/>
                                <w:szCs w:val="20"/>
                              </w:rPr>
                            </w:pPr>
                            <w:r w:rsidRPr="00151221">
                              <w:rPr>
                                <w:sz w:val="20"/>
                                <w:szCs w:val="20"/>
                              </w:rPr>
                              <w:t>function start(context) {</w:t>
                            </w:r>
                          </w:p>
                          <w:p w:rsidR="007B11BF" w:rsidRPr="00151221" w:rsidRDefault="007B11BF" w:rsidP="007B11BF">
                            <w:pPr>
                              <w:rPr>
                                <w:sz w:val="20"/>
                                <w:szCs w:val="20"/>
                              </w:rPr>
                            </w:pPr>
                            <w:r w:rsidRPr="00151221">
                              <w:rPr>
                                <w:sz w:val="20"/>
                                <w:szCs w:val="20"/>
                              </w:rPr>
                              <w:t xml:space="preserve">    var cart = Cart.get();</w:t>
                            </w:r>
                          </w:p>
                          <w:p w:rsidR="007B11BF" w:rsidRPr="00151221" w:rsidRDefault="007B11BF" w:rsidP="007B11BF">
                            <w:pPr>
                              <w:rPr>
                                <w:sz w:val="20"/>
                                <w:szCs w:val="20"/>
                              </w:rPr>
                            </w:pPr>
                            <w:r w:rsidRPr="00151221">
                              <w:rPr>
                                <w:sz w:val="20"/>
                                <w:szCs w:val="20"/>
                              </w:rPr>
                              <w:t xml:space="preserve">    // Checks whether all payment methods are still applicable. Recalculates all existing non-gift certificate payment</w:t>
                            </w:r>
                          </w:p>
                          <w:p w:rsidR="007B11BF" w:rsidRPr="00151221" w:rsidRDefault="007B11BF" w:rsidP="007B11BF">
                            <w:pPr>
                              <w:rPr>
                                <w:sz w:val="20"/>
                                <w:szCs w:val="20"/>
                              </w:rPr>
                            </w:pPr>
                            <w:r w:rsidRPr="00151221">
                              <w:rPr>
                                <w:sz w:val="20"/>
                                <w:szCs w:val="20"/>
                              </w:rPr>
                              <w:t xml:space="preserve">    // instrument totals according to redeemed gift certificates or additional discounts granted through coupon</w:t>
                            </w:r>
                          </w:p>
                          <w:p w:rsidR="007B11BF" w:rsidRPr="00151221" w:rsidRDefault="007B11BF" w:rsidP="007B11BF">
                            <w:pPr>
                              <w:rPr>
                                <w:sz w:val="20"/>
                                <w:szCs w:val="20"/>
                              </w:rPr>
                            </w:pPr>
                            <w:r w:rsidRPr="00151221">
                              <w:rPr>
                                <w:sz w:val="20"/>
                                <w:szCs w:val="20"/>
                              </w:rPr>
                              <w:t xml:space="preserve">    // redemptions on this page.</w:t>
                            </w:r>
                          </w:p>
                          <w:p w:rsidR="007B11BF" w:rsidRPr="00151221" w:rsidRDefault="007B11BF" w:rsidP="007B11BF">
                            <w:pPr>
                              <w:rPr>
                                <w:sz w:val="20"/>
                                <w:szCs w:val="20"/>
                              </w:rPr>
                            </w:pPr>
                            <w:r w:rsidRPr="00151221">
                              <w:rPr>
                                <w:sz w:val="20"/>
                                <w:szCs w:val="20"/>
                              </w:rPr>
                              <w:t xml:space="preserve">    var COBilling = app.getController('COBilling');</w:t>
                            </w:r>
                          </w:p>
                          <w:p w:rsidR="007B11BF" w:rsidRPr="00151221" w:rsidRDefault="007B11BF" w:rsidP="007B11BF">
                            <w:pPr>
                              <w:rPr>
                                <w:sz w:val="20"/>
                                <w:szCs w:val="20"/>
                              </w:rPr>
                            </w:pPr>
                            <w:r w:rsidRPr="00151221">
                              <w:rPr>
                                <w:sz w:val="20"/>
                                <w:szCs w:val="20"/>
                              </w:rPr>
                              <w:t xml:space="preserve">    var CybersourceConstants = require('int_cybersource/cartridge/scripts/utils/CybersourceConstants');</w:t>
                            </w:r>
                          </w:p>
                          <w:p w:rsidR="007B11BF" w:rsidRPr="00151221" w:rsidRDefault="007B11BF" w:rsidP="007B11BF">
                            <w:pPr>
                              <w:rPr>
                                <w:sz w:val="20"/>
                                <w:szCs w:val="20"/>
                              </w:rPr>
                            </w:pPr>
                            <w:r w:rsidRPr="00151221">
                              <w:rPr>
                                <w:sz w:val="20"/>
                                <w:szCs w:val="20"/>
                              </w:rPr>
                              <w:t xml:space="preserve">    if (!COBilling.ValidatePayment(cart)) {</w:t>
                            </w:r>
                          </w:p>
                          <w:p w:rsidR="007B11BF" w:rsidRPr="00151221" w:rsidRDefault="007B11BF" w:rsidP="007B11BF">
                            <w:pPr>
                              <w:rPr>
                                <w:sz w:val="20"/>
                                <w:szCs w:val="20"/>
                              </w:rPr>
                            </w:pPr>
                            <w:r w:rsidRPr="00151221">
                              <w:rPr>
                                <w:sz w:val="20"/>
                                <w:szCs w:val="20"/>
                              </w:rPr>
                              <w:t xml:space="preserve">        COBilling.Start();</w:t>
                            </w:r>
                          </w:p>
                          <w:p w:rsidR="007B11BF" w:rsidRPr="00151221" w:rsidRDefault="007B11BF" w:rsidP="007B11BF">
                            <w:pPr>
                              <w:rPr>
                                <w:sz w:val="20"/>
                                <w:szCs w:val="20"/>
                              </w:rPr>
                            </w:pPr>
                            <w:r w:rsidRPr="00151221">
                              <w:rPr>
                                <w:sz w:val="20"/>
                                <w:szCs w:val="20"/>
                              </w:rPr>
                              <w:t xml:space="preserve">        return;</w:t>
                            </w:r>
                          </w:p>
                          <w:p w:rsidR="007B11BF" w:rsidRPr="00151221" w:rsidRDefault="007B11BF" w:rsidP="007B11BF">
                            <w:pPr>
                              <w:rPr>
                                <w:sz w:val="20"/>
                                <w:szCs w:val="20"/>
                              </w:rPr>
                            </w:pPr>
                            <w:r w:rsidRPr="00151221">
                              <w:rPr>
                                <w:sz w:val="20"/>
                                <w:szCs w:val="20"/>
                              </w:rPr>
                              <w:t xml:space="preserve">    } else {</w:t>
                            </w:r>
                          </w:p>
                          <w:p w:rsidR="007B11BF" w:rsidRPr="00151221" w:rsidRDefault="007B11BF" w:rsidP="007B11BF">
                            <w:pPr>
                              <w:rPr>
                                <w:sz w:val="20"/>
                                <w:szCs w:val="20"/>
                              </w:rPr>
                            </w:pPr>
                            <w:r w:rsidRPr="00151221">
                              <w:rPr>
                                <w:sz w:val="20"/>
                                <w:szCs w:val="20"/>
                              </w:rPr>
                              <w:t xml:space="preserve">        Transaction.wrap(function () {</w:t>
                            </w:r>
                          </w:p>
                          <w:p w:rsidR="007B11BF" w:rsidRPr="00151221" w:rsidRDefault="007B11BF" w:rsidP="007B11BF">
                            <w:pPr>
                              <w:rPr>
                                <w:sz w:val="20"/>
                                <w:szCs w:val="20"/>
                              </w:rPr>
                            </w:pPr>
                            <w:r w:rsidRPr="00151221">
                              <w:rPr>
                                <w:sz w:val="20"/>
                                <w:szCs w:val="20"/>
                              </w:rPr>
                              <w:t xml:space="preserve">            cart.calculate();</w:t>
                            </w:r>
                          </w:p>
                          <w:p w:rsidR="007B11BF" w:rsidRDefault="007B11BF" w:rsidP="007B11BF">
                            <w:r w:rsidRPr="00151221">
                              <w:rPr>
                                <w:sz w:val="20"/>
                                <w:szCs w:val="20"/>
                              </w:rPr>
                              <w:t xml:space="preserve">        });</w:t>
                            </w:r>
                          </w:p>
                          <w:p w:rsidR="007B11BF" w:rsidRPr="009539EB" w:rsidRDefault="007B11BF" w:rsidP="007B11BF">
                            <w:pPr>
                              <w:rPr>
                                <w:sz w:val="20"/>
                                <w:szCs w:val="20"/>
                              </w:rPr>
                            </w:pPr>
                            <w:r>
                              <w:t xml:space="preserve">        </w:t>
                            </w:r>
                            <w:r w:rsidRPr="009539EB">
                              <w:rPr>
                                <w:sz w:val="20"/>
                                <w:szCs w:val="20"/>
                              </w:rPr>
                              <w:t>Transaction.wrap(function () {</w:t>
                            </w:r>
                          </w:p>
                          <w:p w:rsidR="007B11BF" w:rsidRPr="009539EB" w:rsidRDefault="007B11BF" w:rsidP="007B11BF">
                            <w:pPr>
                              <w:rPr>
                                <w:sz w:val="20"/>
                                <w:szCs w:val="20"/>
                              </w:rPr>
                            </w:pPr>
                            <w:r w:rsidRPr="009539EB">
                              <w:rPr>
                                <w:sz w:val="20"/>
                                <w:szCs w:val="20"/>
                              </w:rPr>
                              <w:t xml:space="preserve">            if (!cart.calculatePaymentTransactionTotal()) {</w:t>
                            </w:r>
                          </w:p>
                          <w:p w:rsidR="007B11BF" w:rsidRDefault="007B11BF" w:rsidP="007B11BF">
                            <w:r>
                              <w:t xml:space="preserve">                COBilling.Start();</w:t>
                            </w:r>
                          </w:p>
                          <w:p w:rsidR="007B11BF" w:rsidRDefault="007B11BF" w:rsidP="007B11BF">
                            <w:r>
                              <w:t xml:space="preserve">            }</w:t>
                            </w:r>
                          </w:p>
                          <w:p w:rsidR="007B11BF" w:rsidRDefault="007B11BF" w:rsidP="007B11BF">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A03497" id="_x0000_t202" coordsize="21600,21600" o:spt="202" path="m,l,21600r21600,l21600,xe">
                <v:stroke joinstyle="miter"/>
                <v:path gradientshapeok="t" o:connecttype="rect"/>
              </v:shapetype>
              <v:shape id="Text Box 22" o:spid="_x0000_s1026" type="#_x0000_t202" style="position:absolute;margin-left:2pt;margin-top:2.15pt;width:502.5pt;height:3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" fillcolor="white [3201]" strokeweight=".5pt">
                <v:textbox>
                  <w:txbxContent>
                    <w:p w:rsidR="007B11BF" w:rsidRPr="00151221" w:rsidRDefault="007B11BF" w:rsidP="007B11BF">
                      <w:pPr>
                        <w:rPr>
                          <w:sz w:val="20"/>
                          <w:szCs w:val="20"/>
                        </w:rPr>
                      </w:pPr>
                      <w:r w:rsidRPr="00151221">
                        <w:rPr>
                          <w:sz w:val="20"/>
                          <w:szCs w:val="20"/>
                        </w:rPr>
                        <w:t>function start(context) {</w:t>
                      </w:r>
                    </w:p>
                    <w:p w:rsidR="007B11BF" w:rsidRPr="00151221" w:rsidRDefault="007B11BF" w:rsidP="007B11BF">
                      <w:pPr>
                        <w:rPr>
                          <w:sz w:val="20"/>
                          <w:szCs w:val="20"/>
                        </w:rPr>
                      </w:pPr>
                      <w:r w:rsidRPr="00151221">
                        <w:rPr>
                          <w:sz w:val="20"/>
                          <w:szCs w:val="20"/>
                        </w:rPr>
                        <w:t xml:space="preserve">    var cart = Cart.get();</w:t>
                      </w:r>
                    </w:p>
                    <w:p w:rsidR="007B11BF" w:rsidRPr="00151221" w:rsidRDefault="007B11BF" w:rsidP="007B11BF">
                      <w:pPr>
                        <w:rPr>
                          <w:sz w:val="20"/>
                          <w:szCs w:val="20"/>
                        </w:rPr>
                      </w:pPr>
                      <w:r w:rsidRPr="00151221">
                        <w:rPr>
                          <w:sz w:val="20"/>
                          <w:szCs w:val="20"/>
                        </w:rPr>
                        <w:t xml:space="preserve">    // Checks whether all payment methods are still applicable. Recalculates all existing non-gift certificate payment</w:t>
                      </w:r>
                    </w:p>
                    <w:p w:rsidR="007B11BF" w:rsidRPr="00151221" w:rsidRDefault="007B11BF" w:rsidP="007B11BF">
                      <w:pPr>
                        <w:rPr>
                          <w:sz w:val="20"/>
                          <w:szCs w:val="20"/>
                        </w:rPr>
                      </w:pPr>
                      <w:r w:rsidRPr="00151221">
                        <w:rPr>
                          <w:sz w:val="20"/>
                          <w:szCs w:val="20"/>
                        </w:rPr>
                        <w:t xml:space="preserve">    // instrument totals according to redeemed gift certificates or additional discounts granted through coupon</w:t>
                      </w:r>
                    </w:p>
                    <w:p w:rsidR="007B11BF" w:rsidRPr="00151221" w:rsidRDefault="007B11BF" w:rsidP="007B11BF">
                      <w:pPr>
                        <w:rPr>
                          <w:sz w:val="20"/>
                          <w:szCs w:val="20"/>
                        </w:rPr>
                      </w:pPr>
                      <w:r w:rsidRPr="00151221">
                        <w:rPr>
                          <w:sz w:val="20"/>
                          <w:szCs w:val="20"/>
                        </w:rPr>
                        <w:t xml:space="preserve">    // redemptions on this page.</w:t>
                      </w:r>
                    </w:p>
                    <w:p w:rsidR="007B11BF" w:rsidRPr="00151221" w:rsidRDefault="007B11BF" w:rsidP="007B11BF">
                      <w:pPr>
                        <w:rPr>
                          <w:sz w:val="20"/>
                          <w:szCs w:val="20"/>
                        </w:rPr>
                      </w:pPr>
                      <w:r w:rsidRPr="00151221">
                        <w:rPr>
                          <w:sz w:val="20"/>
                          <w:szCs w:val="20"/>
                        </w:rPr>
                        <w:t xml:space="preserve">    var COBilling = app.getController('COBilling');</w:t>
                      </w:r>
                    </w:p>
                    <w:p w:rsidR="007B11BF" w:rsidRPr="00151221" w:rsidRDefault="007B11BF" w:rsidP="007B11BF">
                      <w:pPr>
                        <w:rPr>
                          <w:sz w:val="20"/>
                          <w:szCs w:val="20"/>
                        </w:rPr>
                      </w:pPr>
                      <w:r w:rsidRPr="00151221">
                        <w:rPr>
                          <w:sz w:val="20"/>
                          <w:szCs w:val="20"/>
                        </w:rPr>
                        <w:t xml:space="preserve">    var CybersourceConstants = require('int_cybersource/cartridge/scripts/utils/CybersourceConstants');</w:t>
                      </w:r>
                    </w:p>
                    <w:p w:rsidR="007B11BF" w:rsidRPr="00151221" w:rsidRDefault="007B11BF" w:rsidP="007B11BF">
                      <w:pPr>
                        <w:rPr>
                          <w:sz w:val="20"/>
                          <w:szCs w:val="20"/>
                        </w:rPr>
                      </w:pPr>
                      <w:r w:rsidRPr="00151221">
                        <w:rPr>
                          <w:sz w:val="20"/>
                          <w:szCs w:val="20"/>
                        </w:rPr>
                        <w:t xml:space="preserve">    if (!COBilling.ValidatePayment(cart)) {</w:t>
                      </w:r>
                    </w:p>
                    <w:p w:rsidR="007B11BF" w:rsidRPr="00151221" w:rsidRDefault="007B11BF" w:rsidP="007B11BF">
                      <w:pPr>
                        <w:rPr>
                          <w:sz w:val="20"/>
                          <w:szCs w:val="20"/>
                        </w:rPr>
                      </w:pPr>
                      <w:r w:rsidRPr="00151221">
                        <w:rPr>
                          <w:sz w:val="20"/>
                          <w:szCs w:val="20"/>
                        </w:rPr>
                        <w:t xml:space="preserve">        COBilling.Start();</w:t>
                      </w:r>
                    </w:p>
                    <w:p w:rsidR="007B11BF" w:rsidRPr="00151221" w:rsidRDefault="007B11BF" w:rsidP="007B11BF">
                      <w:pPr>
                        <w:rPr>
                          <w:sz w:val="20"/>
                          <w:szCs w:val="20"/>
                        </w:rPr>
                      </w:pPr>
                      <w:r w:rsidRPr="00151221">
                        <w:rPr>
                          <w:sz w:val="20"/>
                          <w:szCs w:val="20"/>
                        </w:rPr>
                        <w:t xml:space="preserve">        return;</w:t>
                      </w:r>
                    </w:p>
                    <w:p w:rsidR="007B11BF" w:rsidRPr="00151221" w:rsidRDefault="007B11BF" w:rsidP="007B11BF">
                      <w:pPr>
                        <w:rPr>
                          <w:sz w:val="20"/>
                          <w:szCs w:val="20"/>
                        </w:rPr>
                      </w:pPr>
                      <w:r w:rsidRPr="00151221">
                        <w:rPr>
                          <w:sz w:val="20"/>
                          <w:szCs w:val="20"/>
                        </w:rPr>
                        <w:t xml:space="preserve">    } else {</w:t>
                      </w:r>
                    </w:p>
                    <w:p w:rsidR="007B11BF" w:rsidRPr="00151221" w:rsidRDefault="007B11BF" w:rsidP="007B11BF">
                      <w:pPr>
                        <w:rPr>
                          <w:sz w:val="20"/>
                          <w:szCs w:val="20"/>
                        </w:rPr>
                      </w:pPr>
                      <w:r w:rsidRPr="00151221">
                        <w:rPr>
                          <w:sz w:val="20"/>
                          <w:szCs w:val="20"/>
                        </w:rPr>
                        <w:t xml:space="preserve">        Transaction.wrap(function () {</w:t>
                      </w:r>
                    </w:p>
                    <w:p w:rsidR="007B11BF" w:rsidRPr="00151221" w:rsidRDefault="007B11BF" w:rsidP="007B11BF">
                      <w:pPr>
                        <w:rPr>
                          <w:sz w:val="20"/>
                          <w:szCs w:val="20"/>
                        </w:rPr>
                      </w:pPr>
                      <w:r w:rsidRPr="00151221">
                        <w:rPr>
                          <w:sz w:val="20"/>
                          <w:szCs w:val="20"/>
                        </w:rPr>
                        <w:t xml:space="preserve">            cart.calculate();</w:t>
                      </w:r>
                    </w:p>
                    <w:p w:rsidR="007B11BF" w:rsidRDefault="007B11BF" w:rsidP="007B11BF">
                      <w:r w:rsidRPr="00151221">
                        <w:rPr>
                          <w:sz w:val="20"/>
                          <w:szCs w:val="20"/>
                        </w:rPr>
                        <w:t xml:space="preserve">        });</w:t>
                      </w:r>
                    </w:p>
                    <w:p w:rsidR="007B11BF" w:rsidRPr="009539EB" w:rsidRDefault="007B11BF" w:rsidP="007B11BF">
                      <w:pPr>
                        <w:rPr>
                          <w:sz w:val="20"/>
                          <w:szCs w:val="20"/>
                        </w:rPr>
                      </w:pPr>
                      <w:r>
                        <w:t xml:space="preserve">        </w:t>
                      </w:r>
                      <w:r w:rsidRPr="009539EB">
                        <w:rPr>
                          <w:sz w:val="20"/>
                          <w:szCs w:val="20"/>
                        </w:rPr>
                        <w:t>Transaction.wrap(function () {</w:t>
                      </w:r>
                    </w:p>
                    <w:p w:rsidR="007B11BF" w:rsidRPr="009539EB" w:rsidRDefault="007B11BF" w:rsidP="007B11BF">
                      <w:pPr>
                        <w:rPr>
                          <w:sz w:val="20"/>
                          <w:szCs w:val="20"/>
                        </w:rPr>
                      </w:pPr>
                      <w:r w:rsidRPr="009539EB">
                        <w:rPr>
                          <w:sz w:val="20"/>
                          <w:szCs w:val="20"/>
                        </w:rPr>
                        <w:t xml:space="preserve">            if (!cart.calculatePaymentTransactionTotal()) {</w:t>
                      </w:r>
                    </w:p>
                    <w:p w:rsidR="007B11BF" w:rsidRDefault="007B11BF" w:rsidP="007B11BF">
                      <w:r>
                        <w:t xml:space="preserve">                COBilling.Start();</w:t>
                      </w:r>
                    </w:p>
                    <w:p w:rsidR="007B11BF" w:rsidRDefault="007B11BF" w:rsidP="007B11BF">
                      <w:r>
                        <w:t xml:space="preserve">            }</w:t>
                      </w:r>
                    </w:p>
                    <w:p w:rsidR="007B11BF" w:rsidRDefault="007B11BF" w:rsidP="007B11BF">
                      <w:r>
                        <w:t xml:space="preserve">        });</w:t>
                      </w:r>
                    </w:p>
                  </w:txbxContent>
                </v:textbox>
              </v:shape>
            </w:pict>
          </mc:Fallback>
        </mc:AlternateContent>
      </w:r>
    </w:p>
    <w:p w:rsidR="007B11BF" w:rsidRPr="00A932E1" w:rsidRDefault="007B11BF" w:rsidP="007B11BF">
      <w:pPr>
        <w:rPr>
          <w:sz w:val="20"/>
          <w:szCs w:val="20"/>
        </w:rPr>
      </w:pPr>
    </w:p>
    <w:p w:rsidR="007B11BF" w:rsidRPr="00A932E1" w:rsidRDefault="007B11BF" w:rsidP="007B11BF">
      <w:pPr>
        <w:rPr>
          <w:sz w:val="20"/>
          <w:szCs w:val="20"/>
        </w:rPr>
      </w:pPr>
    </w:p>
    <w:p w:rsidR="007B11BF" w:rsidRPr="00A932E1" w:rsidRDefault="007B11BF" w:rsidP="007B11BF">
      <w:pPr>
        <w:rPr>
          <w:sz w:val="20"/>
          <w:szCs w:val="20"/>
        </w:rPr>
      </w:pPr>
    </w:p>
    <w:p w:rsidR="007B11BF" w:rsidRPr="00A932E1" w:rsidRDefault="007B11BF" w:rsidP="007B11BF">
      <w:pPr>
        <w:rPr>
          <w:sz w:val="20"/>
          <w:szCs w:val="20"/>
        </w:rPr>
      </w:pPr>
    </w:p>
    <w:p w:rsidR="007B11BF" w:rsidRPr="00A932E1" w:rsidRDefault="007B11BF" w:rsidP="007B11BF">
      <w:pPr>
        <w:rPr>
          <w:sz w:val="20"/>
          <w:szCs w:val="20"/>
        </w:rPr>
      </w:pPr>
    </w:p>
    <w:p w:rsidR="007B11BF" w:rsidRPr="00A932E1" w:rsidRDefault="007B11BF" w:rsidP="007B11BF">
      <w:pPr>
        <w:rPr>
          <w:sz w:val="20"/>
          <w:szCs w:val="20"/>
        </w:rPr>
      </w:pPr>
    </w:p>
    <w:p w:rsidR="007B11BF" w:rsidRPr="00A932E1" w:rsidRDefault="007B11BF" w:rsidP="007B11BF">
      <w:pPr>
        <w:rPr>
          <w:sz w:val="20"/>
          <w:szCs w:val="20"/>
        </w:rPr>
      </w:pPr>
    </w:p>
    <w:p w:rsidR="007B11BF" w:rsidRPr="00A932E1" w:rsidRDefault="007B11BF" w:rsidP="007B11BF">
      <w:pPr>
        <w:rPr>
          <w:sz w:val="20"/>
          <w:szCs w:val="20"/>
        </w:rPr>
      </w:pPr>
    </w:p>
    <w:p w:rsidR="007B11BF" w:rsidRPr="00A932E1" w:rsidRDefault="007B11BF" w:rsidP="007B11BF">
      <w:pPr>
        <w:rPr>
          <w:sz w:val="20"/>
          <w:szCs w:val="20"/>
        </w:rPr>
      </w:pPr>
    </w:p>
    <w:p w:rsidR="007B11BF" w:rsidRPr="00A932E1" w:rsidRDefault="007B11BF" w:rsidP="007B11BF">
      <w:pPr>
        <w:rPr>
          <w:sz w:val="20"/>
          <w:szCs w:val="20"/>
        </w:rPr>
      </w:pPr>
    </w:p>
    <w:p w:rsidR="007B11BF" w:rsidRPr="00A932E1" w:rsidRDefault="007B11BF" w:rsidP="007B11BF">
      <w:pPr>
        <w:rPr>
          <w:sz w:val="20"/>
          <w:szCs w:val="20"/>
        </w:rPr>
      </w:pPr>
    </w:p>
    <w:p w:rsidR="007B11BF" w:rsidRPr="00A932E1" w:rsidRDefault="007B11BF" w:rsidP="007B11BF">
      <w:pPr>
        <w:rPr>
          <w:sz w:val="20"/>
          <w:szCs w:val="20"/>
        </w:rPr>
      </w:pPr>
    </w:p>
    <w:tbl>
      <w:tblPr>
        <w:tblStyle w:val="TableGrid"/>
        <w:tblW w:w="0" w:type="auto"/>
        <w:tblLook w:val="04A0" w:firstRow="1" w:lastRow="0" w:firstColumn="1" w:lastColumn="0" w:noHBand="0" w:noVBand="1"/>
      </w:tblPr>
      <w:tblGrid>
        <w:gridCol w:w="9970"/>
      </w:tblGrid>
      <w:tr w:rsidR="007B11BF" w:rsidRPr="00A932E1" w:rsidTr="00BD697A">
        <w:trPr>
          <w:trHeight w:val="11516"/>
        </w:trPr>
        <w:tc>
          <w:tcPr>
            <w:tcW w:w="9970" w:type="dxa"/>
          </w:tcPr>
          <w:p w:rsidR="007B11BF" w:rsidRPr="00A932E1" w:rsidRDefault="007B11BF" w:rsidP="00BD697A">
            <w:pPr>
              <w:autoSpaceDE w:val="0"/>
              <w:autoSpaceDN w:val="0"/>
              <w:adjustRightInd w:val="0"/>
              <w:ind w:firstLine="720"/>
              <w:rPr>
                <w:rFonts w:cstheme="minorHAnsi"/>
                <w:sz w:val="20"/>
                <w:szCs w:val="20"/>
              </w:rPr>
            </w:pPr>
            <w:r w:rsidRPr="00A932E1">
              <w:rPr>
                <w:rFonts w:cstheme="minorHAnsi"/>
                <w:color w:val="000000"/>
                <w:sz w:val="20"/>
                <w:szCs w:val="20"/>
              </w:rPr>
              <w:t>COBilling.Start();</w:t>
            </w:r>
          </w:p>
          <w:p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w:t>
            </w:r>
          </w:p>
          <w:p w:rsidR="007B11BF" w:rsidRPr="00A932E1" w:rsidRDefault="007B11BF" w:rsidP="00BD697A">
            <w:pPr>
              <w:autoSpaceDE w:val="0"/>
              <w:autoSpaceDN w:val="0"/>
              <w:adjustRightInd w:val="0"/>
              <w:rPr>
                <w:rFonts w:cstheme="minorHAnsi"/>
                <w:b/>
                <w:bCs/>
                <w:color w:val="7F0055"/>
                <w:sz w:val="20"/>
                <w:szCs w:val="20"/>
                <w:highlight w:val="yellow"/>
              </w:rPr>
            </w:pPr>
            <w:r w:rsidRPr="00A932E1">
              <w:rPr>
                <w:rFonts w:cstheme="minorHAnsi"/>
                <w:color w:val="000000"/>
                <w:sz w:val="20"/>
                <w:szCs w:val="20"/>
              </w:rPr>
              <w:t xml:space="preserve">        });</w:t>
            </w:r>
          </w:p>
          <w:p w:rsidR="007B11BF" w:rsidRPr="00A932E1" w:rsidRDefault="007B11BF" w:rsidP="00BD697A">
            <w:pPr>
              <w:autoSpaceDE w:val="0"/>
              <w:autoSpaceDN w:val="0"/>
              <w:adjustRightInd w:val="0"/>
              <w:rPr>
                <w:rFonts w:cstheme="minorHAnsi"/>
                <w:sz w:val="20"/>
                <w:szCs w:val="20"/>
                <w:highlight w:val="yellow"/>
              </w:rPr>
            </w:pPr>
            <w:r w:rsidRPr="00A932E1">
              <w:rPr>
                <w:rFonts w:cstheme="minorHAnsi"/>
                <w:b/>
                <w:bCs/>
                <w:color w:val="7F0055"/>
                <w:sz w:val="20"/>
                <w:szCs w:val="20"/>
                <w:highlight w:val="yellow"/>
              </w:rPr>
              <w:t>var</w:t>
            </w:r>
            <w:r w:rsidRPr="00A932E1">
              <w:rPr>
                <w:rFonts w:cstheme="minorHAnsi"/>
                <w:color w:val="000000"/>
                <w:sz w:val="20"/>
                <w:szCs w:val="20"/>
                <w:highlight w:val="yellow"/>
              </w:rPr>
              <w:t xml:space="preserve"> order = </w:t>
            </w:r>
            <w:r w:rsidRPr="00A932E1">
              <w:rPr>
                <w:rFonts w:cstheme="minorHAnsi"/>
                <w:color w:val="2A00FF"/>
                <w:sz w:val="20"/>
                <w:szCs w:val="20"/>
                <w:highlight w:val="yellow"/>
              </w:rPr>
              <w:t>""</w:t>
            </w:r>
            <w:r w:rsidRPr="00A932E1">
              <w:rPr>
                <w:rFonts w:cstheme="minorHAnsi"/>
                <w:color w:val="000000"/>
                <w:sz w:val="20"/>
                <w:szCs w:val="20"/>
                <w:highlight w:val="yellow"/>
              </w:rPr>
              <w:t>;</w:t>
            </w:r>
          </w:p>
          <w:p w:rsidR="007B11BF" w:rsidRPr="00A932E1" w:rsidRDefault="007B11BF" w:rsidP="00BD697A">
            <w:pPr>
              <w:autoSpaceDE w:val="0"/>
              <w:autoSpaceDN w:val="0"/>
              <w:adjustRightInd w:val="0"/>
              <w:rPr>
                <w:rFonts w:cstheme="minorHAnsi"/>
                <w:sz w:val="20"/>
                <w:szCs w:val="20"/>
                <w:highlight w:val="yellow"/>
              </w:rPr>
            </w:pPr>
            <w:r w:rsidRPr="00A932E1">
              <w:rPr>
                <w:rFonts w:cstheme="minorHAnsi"/>
                <w:color w:val="000000"/>
                <w:sz w:val="20"/>
                <w:szCs w:val="20"/>
                <w:highlight w:val="yellow"/>
              </w:rPr>
              <w:t xml:space="preserve">        </w:t>
            </w:r>
            <w:r w:rsidRPr="00A932E1">
              <w:rPr>
                <w:rFonts w:cstheme="minorHAnsi"/>
                <w:b/>
                <w:bCs/>
                <w:color w:val="7F0055"/>
                <w:sz w:val="20"/>
                <w:szCs w:val="20"/>
                <w:highlight w:val="yellow"/>
              </w:rPr>
              <w:t>var</w:t>
            </w:r>
            <w:r w:rsidRPr="00A932E1">
              <w:rPr>
                <w:rFonts w:cstheme="minorHAnsi"/>
                <w:color w:val="000000"/>
                <w:sz w:val="20"/>
                <w:szCs w:val="20"/>
                <w:highlight w:val="yellow"/>
              </w:rPr>
              <w:t xml:space="preserve"> jwtToken =</w:t>
            </w:r>
            <w:r w:rsidRPr="00A932E1">
              <w:rPr>
                <w:rFonts w:cstheme="minorHAnsi"/>
                <w:color w:val="2A00FF"/>
                <w:sz w:val="20"/>
                <w:szCs w:val="20"/>
                <w:highlight w:val="yellow"/>
              </w:rPr>
              <w:t>""</w:t>
            </w:r>
            <w:r w:rsidRPr="00A932E1">
              <w:rPr>
                <w:rFonts w:cstheme="minorHAnsi"/>
                <w:color w:val="000000"/>
                <w:sz w:val="20"/>
                <w:szCs w:val="20"/>
                <w:highlight w:val="yellow"/>
              </w:rPr>
              <w:t>;</w:t>
            </w:r>
          </w:p>
          <w:p w:rsidR="007B11BF" w:rsidRPr="00A932E1" w:rsidRDefault="007B11BF" w:rsidP="00BD697A">
            <w:pPr>
              <w:rPr>
                <w:rFonts w:cstheme="minorHAnsi"/>
                <w:sz w:val="20"/>
                <w:szCs w:val="20"/>
                <w:highlight w:val="yellow"/>
              </w:rPr>
            </w:pPr>
            <w:r w:rsidRPr="00A932E1">
              <w:rPr>
                <w:rFonts w:cstheme="minorHAnsi"/>
                <w:color w:val="000000"/>
                <w:sz w:val="20"/>
                <w:szCs w:val="20"/>
                <w:highlight w:val="yellow"/>
              </w:rPr>
              <w:t xml:space="preserve">        </w:t>
            </w:r>
            <w:r w:rsidRPr="00A932E1">
              <w:rPr>
                <w:rFonts w:cstheme="minorHAnsi"/>
                <w:b/>
                <w:bCs/>
                <w:color w:val="7F0055"/>
                <w:sz w:val="20"/>
                <w:szCs w:val="20"/>
                <w:highlight w:val="yellow"/>
                <w:shd w:val="clear" w:color="auto" w:fill="E8F2FE"/>
              </w:rPr>
              <w:t>var</w:t>
            </w:r>
            <w:r w:rsidRPr="00A932E1">
              <w:rPr>
                <w:rFonts w:cstheme="minorHAnsi"/>
                <w:color w:val="000000"/>
                <w:sz w:val="20"/>
                <w:szCs w:val="20"/>
                <w:highlight w:val="yellow"/>
                <w:shd w:val="clear" w:color="auto" w:fill="E8F2FE"/>
              </w:rPr>
              <w:t xml:space="preserve"> iscardinal = </w:t>
            </w:r>
            <w:r w:rsidRPr="00A932E1">
              <w:rPr>
                <w:rFonts w:cstheme="minorHAnsi"/>
                <w:b/>
                <w:bCs/>
                <w:color w:val="7F0055"/>
                <w:sz w:val="20"/>
                <w:szCs w:val="20"/>
                <w:highlight w:val="yellow"/>
                <w:shd w:val="clear" w:color="auto" w:fill="E8F2FE"/>
              </w:rPr>
              <w:t>false</w:t>
            </w:r>
            <w:r w:rsidRPr="00A932E1">
              <w:rPr>
                <w:rFonts w:cstheme="minorHAnsi"/>
                <w:color w:val="000000"/>
                <w:sz w:val="20"/>
                <w:szCs w:val="20"/>
                <w:highlight w:val="yellow"/>
                <w:shd w:val="clear" w:color="auto" w:fill="E8F2FE"/>
              </w:rPr>
              <w:t>;</w:t>
            </w:r>
            <w:r w:rsidRPr="00A932E1">
              <w:rPr>
                <w:rFonts w:cstheme="minorHAnsi"/>
                <w:sz w:val="20"/>
                <w:szCs w:val="20"/>
                <w:highlight w:val="yellow"/>
              </w:rPr>
              <w:t xml:space="preserve"> </w:t>
            </w:r>
          </w:p>
          <w:p w:rsidR="007B11BF" w:rsidRPr="00A932E1" w:rsidRDefault="007B11BF" w:rsidP="00BD697A">
            <w:pPr>
              <w:rPr>
                <w:rFonts w:cstheme="minorHAnsi"/>
                <w:sz w:val="20"/>
                <w:szCs w:val="20"/>
                <w:highlight w:val="yellow"/>
              </w:rPr>
            </w:pPr>
            <w:r w:rsidRPr="00A932E1">
              <w:rPr>
                <w:rFonts w:cstheme="minorHAnsi"/>
                <w:b/>
                <w:bCs/>
                <w:color w:val="7F0055"/>
                <w:sz w:val="20"/>
                <w:szCs w:val="20"/>
                <w:highlight w:val="yellow"/>
                <w:shd w:val="clear" w:color="auto" w:fill="E8F2FE"/>
              </w:rPr>
              <w:t>var</w:t>
            </w:r>
            <w:r w:rsidRPr="00A932E1">
              <w:rPr>
                <w:rFonts w:cstheme="minorHAnsi"/>
                <w:color w:val="000000"/>
                <w:sz w:val="20"/>
                <w:szCs w:val="20"/>
                <w:highlight w:val="yellow"/>
                <w:shd w:val="clear" w:color="auto" w:fill="E8F2FE"/>
              </w:rPr>
              <w:t xml:space="preserve"> selectedPaymentMethod = cart.getPaymentInstruments()[0].paymentMethod;</w:t>
            </w:r>
          </w:p>
          <w:p w:rsidR="007B11BF" w:rsidRPr="00A932E1" w:rsidRDefault="007B11BF" w:rsidP="00BD697A">
            <w:pPr>
              <w:autoSpaceDE w:val="0"/>
              <w:autoSpaceDN w:val="0"/>
              <w:adjustRightInd w:val="0"/>
              <w:rPr>
                <w:rFonts w:cstheme="minorHAnsi"/>
                <w:sz w:val="20"/>
                <w:szCs w:val="20"/>
                <w:highlight w:val="yellow"/>
              </w:rPr>
            </w:pPr>
            <w:r w:rsidRPr="00A932E1">
              <w:rPr>
                <w:rFonts w:cstheme="minorHAnsi"/>
                <w:b/>
                <w:bCs/>
                <w:color w:val="7F0055"/>
                <w:sz w:val="20"/>
                <w:szCs w:val="20"/>
                <w:highlight w:val="yellow"/>
              </w:rPr>
              <w:t>if</w:t>
            </w:r>
            <w:r w:rsidRPr="00A932E1">
              <w:rPr>
                <w:rFonts w:cstheme="minorHAnsi"/>
                <w:color w:val="000000"/>
                <w:sz w:val="20"/>
                <w:szCs w:val="20"/>
                <w:highlight w:val="yellow"/>
              </w:rPr>
              <w:t>(selectedPaymentMethod.equals(CybersourceConstants.METHOD_CREDIT_CARD) || selectedPaymentMethod.equals(CybersourceConstants.METHOD_SA_SILENTPOST)</w:t>
            </w:r>
          </w:p>
          <w:p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r>
            <w:r w:rsidRPr="00A932E1">
              <w:rPr>
                <w:rFonts w:cstheme="minorHAnsi"/>
                <w:color w:val="000000"/>
                <w:sz w:val="20"/>
                <w:szCs w:val="20"/>
                <w:highlight w:val="yellow"/>
              </w:rPr>
              <w:tab/>
              <w:t>|| selectedPaymentMethod.equals(CybersourceConstants.METHOD_VISA_CHECKOUT))</w:t>
            </w:r>
          </w:p>
          <w:p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w:t>
            </w:r>
            <w:r w:rsidRPr="00A932E1">
              <w:rPr>
                <w:rFonts w:cstheme="minorHAnsi"/>
                <w:color w:val="000000"/>
                <w:sz w:val="20"/>
                <w:szCs w:val="20"/>
                <w:highlight w:val="yellow"/>
              </w:rPr>
              <w:tab/>
            </w:r>
          </w:p>
          <w:p w:rsidR="007B11BF" w:rsidRPr="00A932E1" w:rsidRDefault="007B11BF" w:rsidP="00BD697A">
            <w:pPr>
              <w:autoSpaceDE w:val="0"/>
              <w:autoSpaceDN w:val="0"/>
              <w:adjustRightInd w:val="0"/>
              <w:ind w:firstLine="720"/>
              <w:rPr>
                <w:rFonts w:cstheme="minorHAnsi"/>
                <w:sz w:val="20"/>
                <w:szCs w:val="20"/>
                <w:highlight w:val="yellow"/>
              </w:rPr>
            </w:pPr>
            <w:r w:rsidRPr="00A932E1">
              <w:rPr>
                <w:rFonts w:cstheme="minorHAnsi"/>
                <w:b/>
                <w:bCs/>
                <w:color w:val="7F0055"/>
                <w:sz w:val="20"/>
                <w:szCs w:val="20"/>
                <w:highlight w:val="yellow"/>
              </w:rPr>
              <w:t>var</w:t>
            </w:r>
            <w:r w:rsidRPr="00A932E1">
              <w:rPr>
                <w:rFonts w:cstheme="minorHAnsi"/>
                <w:color w:val="000000"/>
                <w:sz w:val="20"/>
                <w:szCs w:val="20"/>
                <w:highlight w:val="yellow"/>
              </w:rPr>
              <w:t xml:space="preserve"> jwtUtil = require(</w:t>
            </w:r>
            <w:r w:rsidRPr="00A932E1">
              <w:rPr>
                <w:rFonts w:cstheme="minorHAnsi"/>
                <w:color w:val="2A00FF"/>
                <w:sz w:val="20"/>
                <w:szCs w:val="20"/>
                <w:highlight w:val="yellow"/>
              </w:rPr>
              <w:t>'int_cybersource/cartridge/scripts/cardinal/JWTBuilder'</w:t>
            </w:r>
            <w:r w:rsidRPr="00A932E1">
              <w:rPr>
                <w:rFonts w:cstheme="minorHAnsi"/>
                <w:color w:val="000000"/>
                <w:sz w:val="20"/>
                <w:szCs w:val="20"/>
                <w:highlight w:val="yellow"/>
              </w:rPr>
              <w:t xml:space="preserve">);       </w:t>
            </w:r>
          </w:p>
          <w:p w:rsidR="007B11BF" w:rsidRPr="00A932E1" w:rsidRDefault="007B11BF" w:rsidP="00BD697A">
            <w:pPr>
              <w:autoSpaceDE w:val="0"/>
              <w:autoSpaceDN w:val="0"/>
              <w:adjustRightInd w:val="0"/>
              <w:rPr>
                <w:rFonts w:cstheme="minorHAnsi"/>
                <w:sz w:val="20"/>
                <w:szCs w:val="20"/>
                <w:highlight w:val="yellow"/>
              </w:rPr>
            </w:pPr>
            <w:r w:rsidRPr="00A932E1">
              <w:rPr>
                <w:rFonts w:cstheme="minorHAnsi"/>
                <w:color w:val="000000"/>
                <w:sz w:val="20"/>
                <w:szCs w:val="20"/>
                <w:highlight w:val="yellow"/>
              </w:rPr>
              <w:t xml:space="preserve">            </w:t>
            </w:r>
            <w:r w:rsidRPr="00A932E1">
              <w:rPr>
                <w:rFonts w:cstheme="minorHAnsi"/>
                <w:b/>
                <w:bCs/>
                <w:color w:val="7F0055"/>
                <w:sz w:val="20"/>
                <w:szCs w:val="20"/>
                <w:highlight w:val="yellow"/>
              </w:rPr>
              <w:t>var</w:t>
            </w:r>
            <w:r w:rsidRPr="00A932E1">
              <w:rPr>
                <w:rFonts w:cstheme="minorHAnsi"/>
                <w:color w:val="000000"/>
                <w:sz w:val="20"/>
                <w:szCs w:val="20"/>
                <w:highlight w:val="yellow"/>
              </w:rPr>
              <w:t xml:space="preserve"> cardinalUtil = require(</w:t>
            </w:r>
            <w:r w:rsidRPr="00A932E1">
              <w:rPr>
                <w:rFonts w:cstheme="minorHAnsi"/>
                <w:color w:val="2A00FF"/>
                <w:sz w:val="20"/>
                <w:szCs w:val="20"/>
                <w:highlight w:val="yellow"/>
              </w:rPr>
              <w:t>'int_cybersource/cartridge/scripts/cardinal/CardinalUtils'</w:t>
            </w:r>
            <w:r w:rsidRPr="00A932E1">
              <w:rPr>
                <w:rFonts w:cstheme="minorHAnsi"/>
                <w:color w:val="000000"/>
                <w:sz w:val="20"/>
                <w:szCs w:val="20"/>
                <w:highlight w:val="yellow"/>
              </w:rPr>
              <w:t xml:space="preserve">);        </w:t>
            </w:r>
          </w:p>
          <w:p w:rsidR="007B11BF" w:rsidRPr="00A932E1" w:rsidRDefault="007B11BF" w:rsidP="00BD697A">
            <w:pPr>
              <w:autoSpaceDE w:val="0"/>
              <w:autoSpaceDN w:val="0"/>
              <w:adjustRightInd w:val="0"/>
              <w:rPr>
                <w:rFonts w:cstheme="minorHAnsi"/>
                <w:sz w:val="20"/>
                <w:szCs w:val="20"/>
                <w:highlight w:val="yellow"/>
              </w:rPr>
            </w:pPr>
            <w:r w:rsidRPr="00A932E1">
              <w:rPr>
                <w:rFonts w:cstheme="minorHAnsi"/>
                <w:color w:val="000000"/>
                <w:sz w:val="20"/>
                <w:szCs w:val="20"/>
                <w:highlight w:val="yellow"/>
              </w:rPr>
              <w:t xml:space="preserve">            jwtToken = jwtUtil.generateTokenWithKey();       </w:t>
            </w:r>
          </w:p>
          <w:p w:rsidR="007B11BF" w:rsidRPr="00A932E1" w:rsidRDefault="007B11BF" w:rsidP="00BD697A">
            <w:pPr>
              <w:autoSpaceDE w:val="0"/>
              <w:autoSpaceDN w:val="0"/>
              <w:adjustRightInd w:val="0"/>
              <w:rPr>
                <w:rFonts w:cstheme="minorHAnsi"/>
                <w:sz w:val="20"/>
                <w:szCs w:val="20"/>
                <w:highlight w:val="yellow"/>
              </w:rPr>
            </w:pPr>
            <w:r w:rsidRPr="00A932E1">
              <w:rPr>
                <w:rFonts w:cstheme="minorHAnsi"/>
                <w:color w:val="000000"/>
                <w:sz w:val="20"/>
                <w:szCs w:val="20"/>
                <w:highlight w:val="yellow"/>
              </w:rPr>
              <w:t xml:space="preserve">            </w:t>
            </w:r>
            <w:r w:rsidRPr="00A932E1">
              <w:rPr>
                <w:rFonts w:cstheme="minorHAnsi"/>
                <w:b/>
                <w:bCs/>
                <w:color w:val="7F0055"/>
                <w:sz w:val="20"/>
                <w:szCs w:val="20"/>
                <w:highlight w:val="yellow"/>
              </w:rPr>
              <w:t>var</w:t>
            </w:r>
            <w:r w:rsidRPr="00A932E1">
              <w:rPr>
                <w:rFonts w:cstheme="minorHAnsi"/>
                <w:color w:val="000000"/>
                <w:sz w:val="20"/>
                <w:szCs w:val="20"/>
                <w:highlight w:val="yellow"/>
              </w:rPr>
              <w:t xml:space="preserve"> OrderObject = cardinalUtil.getOrderObject(cart);       </w:t>
            </w:r>
          </w:p>
          <w:p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order = JSON.stringify(OrderObject);</w:t>
            </w:r>
          </w:p>
          <w:p w:rsidR="007B11BF" w:rsidRPr="00A932E1" w:rsidRDefault="007B11BF" w:rsidP="00BD697A">
            <w:pPr>
              <w:rPr>
                <w:rFonts w:cstheme="minorHAnsi"/>
                <w:sz w:val="20"/>
                <w:szCs w:val="20"/>
                <w:highlight w:val="yellow"/>
              </w:rPr>
            </w:pPr>
            <w:r w:rsidRPr="00A932E1">
              <w:rPr>
                <w:rFonts w:cstheme="minorHAnsi"/>
                <w:color w:val="000000"/>
                <w:sz w:val="20"/>
                <w:szCs w:val="20"/>
                <w:highlight w:val="yellow"/>
                <w:shd w:val="clear" w:color="auto" w:fill="E8F2FE"/>
              </w:rPr>
              <w:t xml:space="preserve">            iscardinal = </w:t>
            </w:r>
            <w:r w:rsidRPr="00A932E1">
              <w:rPr>
                <w:rFonts w:cstheme="minorHAnsi"/>
                <w:b/>
                <w:bCs/>
                <w:color w:val="7F0055"/>
                <w:sz w:val="20"/>
                <w:szCs w:val="20"/>
                <w:highlight w:val="yellow"/>
                <w:shd w:val="clear" w:color="auto" w:fill="E8F2FE"/>
              </w:rPr>
              <w:t>true</w:t>
            </w:r>
            <w:r w:rsidRPr="00A932E1">
              <w:rPr>
                <w:rFonts w:cstheme="minorHAnsi"/>
                <w:color w:val="000000"/>
                <w:sz w:val="20"/>
                <w:szCs w:val="20"/>
                <w:highlight w:val="yellow"/>
                <w:shd w:val="clear" w:color="auto" w:fill="E8F2FE"/>
              </w:rPr>
              <w:t>;</w:t>
            </w:r>
          </w:p>
          <w:p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highlight w:val="yellow"/>
              </w:rPr>
              <w:t xml:space="preserve">        }</w:t>
            </w:r>
          </w:p>
          <w:p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w:t>
            </w:r>
          </w:p>
          <w:p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w:t>
            </w:r>
            <w:r w:rsidRPr="00A932E1">
              <w:rPr>
                <w:rFonts w:cstheme="minorHAnsi"/>
                <w:b/>
                <w:bCs/>
                <w:color w:val="7F0055"/>
                <w:sz w:val="20"/>
                <w:szCs w:val="20"/>
              </w:rPr>
              <w:t>var</w:t>
            </w:r>
            <w:r w:rsidRPr="00A932E1">
              <w:rPr>
                <w:rFonts w:cstheme="minorHAnsi"/>
                <w:color w:val="000000"/>
                <w:sz w:val="20"/>
                <w:szCs w:val="20"/>
              </w:rPr>
              <w:t xml:space="preserve"> pageMeta = require(</w:t>
            </w:r>
            <w:r w:rsidRPr="00A932E1">
              <w:rPr>
                <w:rFonts w:cstheme="minorHAnsi"/>
                <w:color w:val="2A00FF"/>
                <w:sz w:val="20"/>
                <w:szCs w:val="20"/>
              </w:rPr>
              <w:t>'~/cartridge/scripts/meta'</w:t>
            </w:r>
            <w:r w:rsidRPr="00A932E1">
              <w:rPr>
                <w:rFonts w:cstheme="minorHAnsi"/>
                <w:color w:val="000000"/>
                <w:sz w:val="20"/>
                <w:szCs w:val="20"/>
              </w:rPr>
              <w:t>);</w:t>
            </w:r>
          </w:p>
          <w:p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w:t>
            </w:r>
            <w:r w:rsidRPr="00A932E1">
              <w:rPr>
                <w:rFonts w:cstheme="minorHAnsi"/>
                <w:b/>
                <w:bCs/>
                <w:color w:val="7F0055"/>
                <w:sz w:val="20"/>
                <w:szCs w:val="20"/>
              </w:rPr>
              <w:t>var</w:t>
            </w:r>
            <w:r w:rsidRPr="00A932E1">
              <w:rPr>
                <w:rFonts w:cstheme="minorHAnsi"/>
                <w:color w:val="000000"/>
                <w:sz w:val="20"/>
                <w:szCs w:val="20"/>
              </w:rPr>
              <w:t xml:space="preserve"> viewContext = require(</w:t>
            </w:r>
            <w:r w:rsidRPr="00A932E1">
              <w:rPr>
                <w:rFonts w:cstheme="minorHAnsi"/>
                <w:color w:val="2A00FF"/>
                <w:sz w:val="20"/>
                <w:szCs w:val="20"/>
              </w:rPr>
              <w:t>'app_storefront_core/cartridge/scripts/common/extend'</w:t>
            </w:r>
            <w:r w:rsidRPr="00A932E1">
              <w:rPr>
                <w:rFonts w:cstheme="minorHAnsi"/>
                <w:color w:val="000000"/>
                <w:sz w:val="20"/>
                <w:szCs w:val="20"/>
              </w:rPr>
              <w:t>).immutable(context, {</w:t>
            </w:r>
          </w:p>
          <w:p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Basket: cart.object,</w:t>
            </w:r>
          </w:p>
          <w:p w:rsidR="007B11BF" w:rsidRPr="00A932E1" w:rsidRDefault="007B11BF" w:rsidP="00BD697A">
            <w:pPr>
              <w:autoSpaceDE w:val="0"/>
              <w:autoSpaceDN w:val="0"/>
              <w:adjustRightInd w:val="0"/>
              <w:rPr>
                <w:rFonts w:cstheme="minorHAnsi"/>
                <w:sz w:val="20"/>
                <w:szCs w:val="20"/>
                <w:highlight w:val="yellow"/>
              </w:rPr>
            </w:pPr>
            <w:r w:rsidRPr="00A932E1">
              <w:rPr>
                <w:rFonts w:cstheme="minorHAnsi"/>
                <w:color w:val="000000"/>
                <w:sz w:val="20"/>
                <w:szCs w:val="20"/>
              </w:rPr>
              <w:t xml:space="preserve">            </w:t>
            </w:r>
            <w:r w:rsidRPr="00A932E1">
              <w:rPr>
                <w:rFonts w:cstheme="minorHAnsi"/>
                <w:color w:val="000000"/>
                <w:sz w:val="20"/>
                <w:szCs w:val="20"/>
                <w:highlight w:val="yellow"/>
              </w:rPr>
              <w:t>jwtToken: jwtToken,</w:t>
            </w:r>
          </w:p>
          <w:p w:rsidR="007B11BF" w:rsidRPr="00A932E1" w:rsidRDefault="007B11BF" w:rsidP="00BD697A">
            <w:pPr>
              <w:autoSpaceDE w:val="0"/>
              <w:autoSpaceDN w:val="0"/>
              <w:adjustRightInd w:val="0"/>
              <w:rPr>
                <w:rFonts w:cstheme="minorHAnsi"/>
                <w:color w:val="000000"/>
                <w:sz w:val="20"/>
                <w:szCs w:val="20"/>
                <w:highlight w:val="yellow"/>
              </w:rPr>
            </w:pPr>
            <w:r w:rsidRPr="00A932E1">
              <w:rPr>
                <w:rFonts w:cstheme="minorHAnsi"/>
                <w:color w:val="000000"/>
                <w:sz w:val="20"/>
                <w:szCs w:val="20"/>
                <w:highlight w:val="yellow"/>
              </w:rPr>
              <w:t xml:space="preserve">            order : order,</w:t>
            </w:r>
          </w:p>
          <w:p w:rsidR="007B11BF" w:rsidRPr="00A932E1" w:rsidRDefault="007B11BF" w:rsidP="00BD697A">
            <w:pPr>
              <w:rPr>
                <w:rFonts w:cstheme="minorHAnsi"/>
                <w:color w:val="7F7F7F" w:themeColor="text1" w:themeTint="80"/>
                <w:sz w:val="20"/>
                <w:szCs w:val="20"/>
              </w:rPr>
            </w:pPr>
            <w:r w:rsidRPr="00A932E1">
              <w:rPr>
                <w:rFonts w:cstheme="minorHAnsi"/>
                <w:color w:val="000000"/>
                <w:sz w:val="20"/>
                <w:szCs w:val="20"/>
                <w:highlight w:val="yellow"/>
                <w:shd w:val="clear" w:color="auto" w:fill="E8F2FE"/>
              </w:rPr>
              <w:t xml:space="preserve">            iscardinal : iscardinal</w:t>
            </w:r>
          </w:p>
          <w:p w:rsidR="007B11BF" w:rsidRPr="00A932E1" w:rsidRDefault="007B11BF" w:rsidP="00BD697A">
            <w:pPr>
              <w:rPr>
                <w:rFonts w:cstheme="minorHAnsi"/>
                <w:color w:val="7F7F7F" w:themeColor="text1" w:themeTint="80"/>
                <w:sz w:val="20"/>
                <w:szCs w:val="20"/>
              </w:rPr>
            </w:pPr>
            <w:r w:rsidRPr="00A932E1">
              <w:rPr>
                <w:rFonts w:cstheme="minorHAnsi"/>
                <w:color w:val="000000"/>
                <w:sz w:val="20"/>
                <w:szCs w:val="20"/>
              </w:rPr>
              <w:t xml:space="preserve">      });</w:t>
            </w:r>
          </w:p>
          <w:p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pageMeta.update({pageTitle: Resource.msg(</w:t>
            </w:r>
            <w:r w:rsidRPr="00A932E1">
              <w:rPr>
                <w:rFonts w:cstheme="minorHAnsi"/>
                <w:color w:val="2A00FF"/>
                <w:sz w:val="20"/>
                <w:szCs w:val="20"/>
              </w:rPr>
              <w:t>'summary.meta.pagetitle'</w:t>
            </w:r>
            <w:r w:rsidRPr="00A932E1">
              <w:rPr>
                <w:rFonts w:cstheme="minorHAnsi"/>
                <w:color w:val="000000"/>
                <w:sz w:val="20"/>
                <w:szCs w:val="20"/>
              </w:rPr>
              <w:t xml:space="preserve">, </w:t>
            </w:r>
            <w:r w:rsidRPr="00A932E1">
              <w:rPr>
                <w:rFonts w:cstheme="minorHAnsi"/>
                <w:color w:val="2A00FF"/>
                <w:sz w:val="20"/>
                <w:szCs w:val="20"/>
              </w:rPr>
              <w:t>'checkout'</w:t>
            </w:r>
            <w:r w:rsidRPr="00A932E1">
              <w:rPr>
                <w:rFonts w:cstheme="minorHAnsi"/>
                <w:color w:val="000000"/>
                <w:sz w:val="20"/>
                <w:szCs w:val="20"/>
              </w:rPr>
              <w:t xml:space="preserve">, </w:t>
            </w:r>
            <w:r w:rsidRPr="00A932E1">
              <w:rPr>
                <w:rFonts w:cstheme="minorHAnsi"/>
                <w:color w:val="2A00FF"/>
                <w:sz w:val="20"/>
                <w:szCs w:val="20"/>
              </w:rPr>
              <w:t>'SiteGenesis Checkout'</w:t>
            </w:r>
            <w:r w:rsidRPr="00A932E1">
              <w:rPr>
                <w:rFonts w:cstheme="minorHAnsi"/>
                <w:color w:val="000000"/>
                <w:sz w:val="20"/>
                <w:szCs w:val="20"/>
              </w:rPr>
              <w:t>)});</w:t>
            </w:r>
          </w:p>
          <w:p w:rsidR="007B11BF" w:rsidRPr="00A932E1" w:rsidRDefault="007B11BF" w:rsidP="00BD697A">
            <w:pPr>
              <w:autoSpaceDE w:val="0"/>
              <w:autoSpaceDN w:val="0"/>
              <w:adjustRightInd w:val="0"/>
              <w:rPr>
                <w:rFonts w:cstheme="minorHAnsi"/>
                <w:sz w:val="20"/>
                <w:szCs w:val="20"/>
              </w:rPr>
            </w:pPr>
            <w:r w:rsidRPr="00A932E1">
              <w:rPr>
                <w:rFonts w:cstheme="minorHAnsi"/>
                <w:color w:val="000000"/>
                <w:sz w:val="20"/>
                <w:szCs w:val="20"/>
              </w:rPr>
              <w:t xml:space="preserve">        app.getView(viewContext).render(</w:t>
            </w:r>
            <w:r w:rsidRPr="00A932E1">
              <w:rPr>
                <w:rFonts w:cstheme="minorHAnsi"/>
                <w:color w:val="2A00FF"/>
                <w:sz w:val="20"/>
                <w:szCs w:val="20"/>
              </w:rPr>
              <w:t>'checkout/summary/summary'</w:t>
            </w:r>
            <w:r w:rsidRPr="00A932E1">
              <w:rPr>
                <w:rFonts w:cstheme="minorHAnsi"/>
                <w:color w:val="000000"/>
                <w:sz w:val="20"/>
                <w:szCs w:val="20"/>
              </w:rPr>
              <w:t>);}}</w:t>
            </w:r>
          </w:p>
        </w:tc>
      </w:tr>
    </w:tbl>
    <w:p w:rsidR="007B11BF" w:rsidRDefault="007B11BF" w:rsidP="007B11BF">
      <w:pPr>
        <w:pStyle w:val="Heading3"/>
        <w:rPr>
          <w:sz w:val="20"/>
        </w:rPr>
      </w:pPr>
    </w:p>
    <w:p w:rsidR="008931DE" w:rsidRPr="00E818F9" w:rsidRDefault="001B335D" w:rsidP="004C4BF3">
      <w:pPr>
        <w:rPr>
          <w:b/>
          <w:color w:val="595959" w:themeColor="text1" w:themeTint="A6"/>
        </w:rPr>
      </w:pPr>
      <w:r>
        <w:br w:type="page"/>
      </w:r>
    </w:p>
    <w:p w:rsidR="008931DE" w:rsidRDefault="008931DE" w:rsidP="008931DE">
      <w:pPr>
        <w:rPr>
          <w:sz w:val="36"/>
          <w:szCs w:val="36"/>
        </w:rPr>
      </w:pPr>
    </w:p>
    <w:p w:rsidR="001B335D" w:rsidRPr="00561492" w:rsidRDefault="001B335D" w:rsidP="00561492"/>
    <w:p w:rsidR="007B7F24" w:rsidRPr="00B17E79" w:rsidRDefault="006A3614" w:rsidP="00B17E79">
      <w:pPr>
        <w:pStyle w:val="ListParagraph"/>
        <w:numPr>
          <w:ilvl w:val="0"/>
          <w:numId w:val="30"/>
        </w:num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Change Logs</w:t>
      </w:r>
    </w:p>
    <w:p w:rsidR="00B17E79" w:rsidRPr="00B17E79" w:rsidRDefault="000E509E" w:rsidP="00B17E79">
      <w:pPr>
        <w:rPr>
          <w:b/>
          <w:color w:val="262626" w:themeColor="text1" w:themeTint="D9"/>
          <w:sz w:val="40"/>
          <w:szCs w:val="40"/>
        </w:rPr>
      </w:pPr>
      <w:r>
        <w:rPr>
          <w:b/>
          <w:noProof/>
          <w:color w:val="262626" w:themeColor="text1" w:themeTint="D9"/>
          <w:sz w:val="40"/>
          <w:szCs w:val="40"/>
        </w:rPr>
        <w:object w:dxaOrig="1520" w:dyaOrig="960" w14:anchorId="6EA37F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pt;height:48pt;mso-width-percent:0;mso-height-percent:0;mso-width-percent:0;mso-height-percent:0" o:ole="">
            <v:imagedata r:id="rId11" o:title=""/>
          </v:shape>
          <o:OLEObject Type="Embed" ProgID="Excel.Sheet.12" ShapeID="_x0000_i1025" DrawAspect="Icon" ObjectID="_1667311618" r:id="rId12"/>
        </w:object>
      </w:r>
    </w:p>
    <w:sectPr w:rsidR="00B17E79" w:rsidRPr="00B17E79" w:rsidSect="00EB5C53">
      <w:footerReference w:type="default" r:id="rId13"/>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E509E" w:rsidRDefault="000E509E" w:rsidP="007C2A3F">
      <w:r>
        <w:separator/>
      </w:r>
    </w:p>
  </w:endnote>
  <w:endnote w:type="continuationSeparator" w:id="0">
    <w:p w:rsidR="000E509E" w:rsidRDefault="000E509E" w:rsidP="007C2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Roman">
    <w:altName w:val="Book Antiqua"/>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617796"/>
      <w:docPartObj>
        <w:docPartGallery w:val="Page Numbers (Bottom of Page)"/>
        <w:docPartUnique/>
      </w:docPartObj>
    </w:sdtPr>
    <w:sdtEndPr>
      <w:rPr>
        <w:noProof/>
      </w:rPr>
    </w:sdtEndPr>
    <w:sdtContent>
      <w:p w:rsidR="0027311D" w:rsidRDefault="0027311D" w:rsidP="00EB5C53">
        <w:pPr>
          <w:pStyle w:val="Footer"/>
          <w:jc w:val="center"/>
        </w:pPr>
        <w:r w:rsidRPr="000C6AC3">
          <w:rPr>
            <w:rFonts w:asciiTheme="minorHAnsi" w:hAnsiTheme="minorHAnsi" w:cstheme="minorHAnsi"/>
            <w:sz w:val="18"/>
          </w:rPr>
          <w:fldChar w:fldCharType="begin"/>
        </w:r>
        <w:r w:rsidRPr="000C6AC3">
          <w:rPr>
            <w:rFonts w:asciiTheme="minorHAnsi" w:hAnsiTheme="minorHAnsi" w:cstheme="minorHAnsi"/>
            <w:sz w:val="18"/>
          </w:rPr>
          <w:instrText xml:space="preserve"> PAGE   \* MERGEFORMAT </w:instrText>
        </w:r>
        <w:r w:rsidRPr="000C6AC3">
          <w:rPr>
            <w:rFonts w:asciiTheme="minorHAnsi" w:hAnsiTheme="minorHAnsi" w:cstheme="minorHAnsi"/>
            <w:sz w:val="18"/>
          </w:rPr>
          <w:fldChar w:fldCharType="separate"/>
        </w:r>
        <w:r>
          <w:rPr>
            <w:rFonts w:asciiTheme="minorHAnsi" w:hAnsiTheme="minorHAnsi" w:cstheme="minorHAnsi"/>
            <w:noProof/>
            <w:sz w:val="18"/>
          </w:rPr>
          <w:t>5</w:t>
        </w:r>
        <w:r w:rsidRPr="000C6AC3">
          <w:rPr>
            <w:rFonts w:asciiTheme="minorHAnsi" w:hAnsiTheme="minorHAnsi" w:cstheme="minorHAnsi"/>
            <w:noProof/>
            <w:sz w:val="18"/>
          </w:rPr>
          <w:fldChar w:fldCharType="end"/>
        </w:r>
      </w:p>
    </w:sdtContent>
  </w:sdt>
  <w:p w:rsidR="0027311D" w:rsidRDefault="00273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E509E" w:rsidRDefault="000E509E" w:rsidP="007C2A3F">
      <w:r>
        <w:separator/>
      </w:r>
    </w:p>
  </w:footnote>
  <w:footnote w:type="continuationSeparator" w:id="0">
    <w:p w:rsidR="000E509E" w:rsidRDefault="000E509E" w:rsidP="007C2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2796"/>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37354"/>
    <w:multiLevelType w:val="multilevel"/>
    <w:tmpl w:val="6C72B6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E23DD5"/>
    <w:multiLevelType w:val="hybridMultilevel"/>
    <w:tmpl w:val="C764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C21B6"/>
    <w:multiLevelType w:val="hybridMultilevel"/>
    <w:tmpl w:val="0F3CD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6C320D"/>
    <w:multiLevelType w:val="multilevel"/>
    <w:tmpl w:val="B3A424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BBD7971"/>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0740E"/>
    <w:multiLevelType w:val="multilevel"/>
    <w:tmpl w:val="0D340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734A5"/>
    <w:multiLevelType w:val="hybridMultilevel"/>
    <w:tmpl w:val="0218A2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25372C"/>
    <w:multiLevelType w:val="hybridMultilevel"/>
    <w:tmpl w:val="82CC6B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426B6"/>
    <w:multiLevelType w:val="multilevel"/>
    <w:tmpl w:val="398E4D5C"/>
    <w:lvl w:ilvl="0">
      <w:start w:val="2"/>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imes New Roman" w:hAnsiTheme="minorHAnsi" w:cs="Times New Roman"/>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DF69D5"/>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5A55E0"/>
    <w:multiLevelType w:val="multilevel"/>
    <w:tmpl w:val="5686C63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D34A7F"/>
    <w:multiLevelType w:val="hybridMultilevel"/>
    <w:tmpl w:val="489E3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C52B5"/>
    <w:multiLevelType w:val="multilevel"/>
    <w:tmpl w:val="4C6412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195057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D940CB"/>
    <w:multiLevelType w:val="multilevel"/>
    <w:tmpl w:val="C1ECFF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6007FFA"/>
    <w:multiLevelType w:val="hybridMultilevel"/>
    <w:tmpl w:val="FB1AA8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6890694"/>
    <w:multiLevelType w:val="multilevel"/>
    <w:tmpl w:val="2F5A0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2822629"/>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74438"/>
    <w:multiLevelType w:val="hybridMultilevel"/>
    <w:tmpl w:val="22C09286"/>
    <w:lvl w:ilvl="0" w:tplc="BF908DC6">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564160"/>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B866D4"/>
    <w:multiLevelType w:val="hybridMultilevel"/>
    <w:tmpl w:val="6464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7767A4"/>
    <w:multiLevelType w:val="multilevel"/>
    <w:tmpl w:val="7A00E88A"/>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0"/>
      <w:numFmt w:val="bullet"/>
      <w:lvlText w:val="-"/>
      <w:lvlJc w:val="left"/>
      <w:pPr>
        <w:ind w:left="2160" w:hanging="360"/>
      </w:pPr>
      <w:rPr>
        <w:rFonts w:ascii="Times New Roman" w:eastAsia="Times New Roman" w:hAnsi="Times New Roman" w:cs="Times New Roman"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D5D322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1B2D21"/>
    <w:multiLevelType w:val="hybridMultilevel"/>
    <w:tmpl w:val="7D78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907C0D"/>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AD53DC"/>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A610C8"/>
    <w:multiLevelType w:val="multilevel"/>
    <w:tmpl w:val="E9F01F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A73C2E"/>
    <w:multiLevelType w:val="multilevel"/>
    <w:tmpl w:val="FA229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C43D5F"/>
    <w:multiLevelType w:val="hybridMultilevel"/>
    <w:tmpl w:val="29BA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707941"/>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6643E7"/>
    <w:multiLevelType w:val="multilevel"/>
    <w:tmpl w:val="6D58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9423D4"/>
    <w:multiLevelType w:val="hybridMultilevel"/>
    <w:tmpl w:val="4CD63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AA950BB"/>
    <w:multiLevelType w:val="hybridMultilevel"/>
    <w:tmpl w:val="99DABF5E"/>
    <w:lvl w:ilvl="0" w:tplc="D8FA9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15344B"/>
    <w:multiLevelType w:val="hybridMultilevel"/>
    <w:tmpl w:val="991E7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0AC02E5"/>
    <w:multiLevelType w:val="multilevel"/>
    <w:tmpl w:val="8A1244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05503B"/>
    <w:multiLevelType w:val="hybridMultilevel"/>
    <w:tmpl w:val="77B8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386D3B"/>
    <w:multiLevelType w:val="hybridMultilevel"/>
    <w:tmpl w:val="DCB0E1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9B1767F"/>
    <w:multiLevelType w:val="hybridMultilevel"/>
    <w:tmpl w:val="61D6B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464425"/>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C30F05"/>
    <w:multiLevelType w:val="hybridMultilevel"/>
    <w:tmpl w:val="C67E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F36984"/>
    <w:multiLevelType w:val="hybridMultilevel"/>
    <w:tmpl w:val="7CECF6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E5E6E4E"/>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2C360C"/>
    <w:multiLevelType w:val="multilevel"/>
    <w:tmpl w:val="6E2E3970"/>
    <w:lvl w:ilvl="0">
      <w:start w:val="2"/>
      <w:numFmt w:val="decimal"/>
      <w:lvlText w:val="%1."/>
      <w:lvlJc w:val="left"/>
      <w:pPr>
        <w:tabs>
          <w:tab w:val="num" w:pos="720"/>
        </w:tabs>
        <w:ind w:left="720" w:hanging="360"/>
      </w:pPr>
    </w:lvl>
    <w:lvl w:ilvl="1">
      <w:start w:val="1"/>
      <w:numFmt w:val="decimal"/>
      <w:lvlText w:val="%2."/>
      <w:lvlJc w:val="left"/>
      <w:pPr>
        <w:ind w:left="1530" w:hanging="360"/>
      </w:pPr>
      <w:rPr>
        <w:rFonts w:asciiTheme="minorHAnsi" w:eastAsia="Times New Roman" w:hAnsiTheme="minorHAnsi" w:cs="Times New Roman"/>
        <w:color w:val="0D0D0D" w:themeColor="text1" w:themeTint="F2"/>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4322F3"/>
    <w:multiLevelType w:val="hybridMultilevel"/>
    <w:tmpl w:val="E436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4E30E7"/>
    <w:multiLevelType w:val="hybridMultilevel"/>
    <w:tmpl w:val="85D82318"/>
    <w:lvl w:ilvl="0" w:tplc="08446C06">
      <w:start w:val="1"/>
      <w:numFmt w:val="decimal"/>
      <w:lvlText w:val="%1)"/>
      <w:lvlJc w:val="left"/>
      <w:pPr>
        <w:ind w:left="630" w:hanging="360"/>
      </w:pPr>
      <w:rPr>
        <w:rFonts w:ascii="Palatino-Roman" w:hAnsi="Palatino-Roman" w:cs="Palatino-Roman" w:hint="default"/>
        <w:b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6" w15:restartNumberingAfterBreak="0">
    <w:nsid w:val="752E4681"/>
    <w:multiLevelType w:val="multilevel"/>
    <w:tmpl w:val="FD08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5E6FE5"/>
    <w:multiLevelType w:val="hybridMultilevel"/>
    <w:tmpl w:val="7D78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EC0725"/>
    <w:multiLevelType w:val="hybridMultilevel"/>
    <w:tmpl w:val="1F8E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8E4F1A"/>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9D3AE1"/>
    <w:multiLevelType w:val="multilevel"/>
    <w:tmpl w:val="27625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32"/>
  </w:num>
  <w:num w:numId="3">
    <w:abstractNumId w:val="25"/>
  </w:num>
  <w:num w:numId="4">
    <w:abstractNumId w:val="14"/>
  </w:num>
  <w:num w:numId="5">
    <w:abstractNumId w:val="24"/>
  </w:num>
  <w:num w:numId="6">
    <w:abstractNumId w:val="42"/>
  </w:num>
  <w:num w:numId="7">
    <w:abstractNumId w:val="46"/>
  </w:num>
  <w:num w:numId="8">
    <w:abstractNumId w:val="50"/>
  </w:num>
  <w:num w:numId="9">
    <w:abstractNumId w:val="35"/>
  </w:num>
  <w:num w:numId="10">
    <w:abstractNumId w:val="17"/>
  </w:num>
  <w:num w:numId="11">
    <w:abstractNumId w:val="13"/>
  </w:num>
  <w:num w:numId="12">
    <w:abstractNumId w:val="6"/>
  </w:num>
  <w:num w:numId="13">
    <w:abstractNumId w:val="15"/>
  </w:num>
  <w:num w:numId="14">
    <w:abstractNumId w:val="28"/>
  </w:num>
  <w:num w:numId="15">
    <w:abstractNumId w:val="4"/>
  </w:num>
  <w:num w:numId="16">
    <w:abstractNumId w:val="22"/>
  </w:num>
  <w:num w:numId="17">
    <w:abstractNumId w:val="31"/>
  </w:num>
  <w:num w:numId="18">
    <w:abstractNumId w:val="9"/>
  </w:num>
  <w:num w:numId="19">
    <w:abstractNumId w:val="27"/>
  </w:num>
  <w:num w:numId="20">
    <w:abstractNumId w:val="8"/>
  </w:num>
  <w:num w:numId="21">
    <w:abstractNumId w:val="49"/>
  </w:num>
  <w:num w:numId="22">
    <w:abstractNumId w:val="20"/>
  </w:num>
  <w:num w:numId="23">
    <w:abstractNumId w:val="26"/>
  </w:num>
  <w:num w:numId="24">
    <w:abstractNumId w:val="5"/>
  </w:num>
  <w:num w:numId="25">
    <w:abstractNumId w:val="38"/>
  </w:num>
  <w:num w:numId="26">
    <w:abstractNumId w:val="23"/>
  </w:num>
  <w:num w:numId="27">
    <w:abstractNumId w:val="0"/>
  </w:num>
  <w:num w:numId="28">
    <w:abstractNumId w:val="33"/>
  </w:num>
  <w:num w:numId="29">
    <w:abstractNumId w:val="19"/>
  </w:num>
  <w:num w:numId="30">
    <w:abstractNumId w:val="1"/>
  </w:num>
  <w:num w:numId="31">
    <w:abstractNumId w:val="39"/>
  </w:num>
  <w:num w:numId="32">
    <w:abstractNumId w:val="47"/>
  </w:num>
  <w:num w:numId="33">
    <w:abstractNumId w:val="2"/>
  </w:num>
  <w:num w:numId="34">
    <w:abstractNumId w:val="40"/>
  </w:num>
  <w:num w:numId="35">
    <w:abstractNumId w:val="18"/>
  </w:num>
  <w:num w:numId="36">
    <w:abstractNumId w:val="29"/>
  </w:num>
  <w:num w:numId="37">
    <w:abstractNumId w:val="30"/>
  </w:num>
  <w:num w:numId="38">
    <w:abstractNumId w:val="36"/>
  </w:num>
  <w:num w:numId="39">
    <w:abstractNumId w:val="41"/>
  </w:num>
  <w:num w:numId="40">
    <w:abstractNumId w:val="43"/>
  </w:num>
  <w:num w:numId="41">
    <w:abstractNumId w:val="3"/>
  </w:num>
  <w:num w:numId="42">
    <w:abstractNumId w:val="16"/>
  </w:num>
  <w:num w:numId="43">
    <w:abstractNumId w:val="34"/>
  </w:num>
  <w:num w:numId="44">
    <w:abstractNumId w:val="44"/>
  </w:num>
  <w:num w:numId="45">
    <w:abstractNumId w:val="37"/>
  </w:num>
  <w:num w:numId="46">
    <w:abstractNumId w:val="48"/>
  </w:num>
  <w:num w:numId="47">
    <w:abstractNumId w:val="21"/>
  </w:num>
  <w:num w:numId="48">
    <w:abstractNumId w:val="12"/>
  </w:num>
  <w:num w:numId="49">
    <w:abstractNumId w:val="10"/>
  </w:num>
  <w:num w:numId="50">
    <w:abstractNumId w:val="11"/>
  </w:num>
  <w:num w:numId="51">
    <w:abstractNumId w:val="7"/>
  </w:num>
  <w:numIdMacAtCleanup w:val="4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Marche, Conor">
    <w15:presenceInfo w15:providerId="AD" w15:userId="S::clamarch@visa.com::40ee66df-519a-4dc9-9d82-b17d183f0d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FFC"/>
    <w:rsid w:val="000028CE"/>
    <w:rsid w:val="00013F55"/>
    <w:rsid w:val="000263F9"/>
    <w:rsid w:val="00035FB8"/>
    <w:rsid w:val="000524CF"/>
    <w:rsid w:val="00052690"/>
    <w:rsid w:val="00054A7A"/>
    <w:rsid w:val="00066F3B"/>
    <w:rsid w:val="0006706F"/>
    <w:rsid w:val="00072E45"/>
    <w:rsid w:val="000775BC"/>
    <w:rsid w:val="00080B6A"/>
    <w:rsid w:val="00083E6D"/>
    <w:rsid w:val="000844F4"/>
    <w:rsid w:val="000848B7"/>
    <w:rsid w:val="000859A0"/>
    <w:rsid w:val="00093142"/>
    <w:rsid w:val="00096E17"/>
    <w:rsid w:val="000A4E28"/>
    <w:rsid w:val="000A4FF5"/>
    <w:rsid w:val="000A6ECB"/>
    <w:rsid w:val="000A7B12"/>
    <w:rsid w:val="000B083F"/>
    <w:rsid w:val="000B39D7"/>
    <w:rsid w:val="000C6AC3"/>
    <w:rsid w:val="000D598E"/>
    <w:rsid w:val="000E4DAD"/>
    <w:rsid w:val="000E509E"/>
    <w:rsid w:val="000E7389"/>
    <w:rsid w:val="000F018B"/>
    <w:rsid w:val="000F056C"/>
    <w:rsid w:val="000F0D94"/>
    <w:rsid w:val="000F71AA"/>
    <w:rsid w:val="00102D87"/>
    <w:rsid w:val="00102F84"/>
    <w:rsid w:val="00111DCE"/>
    <w:rsid w:val="00113970"/>
    <w:rsid w:val="00113EA5"/>
    <w:rsid w:val="00114150"/>
    <w:rsid w:val="0012158B"/>
    <w:rsid w:val="0012629A"/>
    <w:rsid w:val="001328D1"/>
    <w:rsid w:val="001464A9"/>
    <w:rsid w:val="001467CD"/>
    <w:rsid w:val="00150344"/>
    <w:rsid w:val="0015261C"/>
    <w:rsid w:val="00155DFE"/>
    <w:rsid w:val="00157E60"/>
    <w:rsid w:val="001628C7"/>
    <w:rsid w:val="0016317F"/>
    <w:rsid w:val="0017434C"/>
    <w:rsid w:val="001751E0"/>
    <w:rsid w:val="001757F7"/>
    <w:rsid w:val="00181B7A"/>
    <w:rsid w:val="001865ED"/>
    <w:rsid w:val="001901BA"/>
    <w:rsid w:val="00190475"/>
    <w:rsid w:val="001960E4"/>
    <w:rsid w:val="001B2696"/>
    <w:rsid w:val="001B335D"/>
    <w:rsid w:val="001B3AF7"/>
    <w:rsid w:val="001C08F8"/>
    <w:rsid w:val="001C3816"/>
    <w:rsid w:val="001C5789"/>
    <w:rsid w:val="001D31CA"/>
    <w:rsid w:val="001D7A45"/>
    <w:rsid w:val="001E1405"/>
    <w:rsid w:val="001E7F64"/>
    <w:rsid w:val="001F47E2"/>
    <w:rsid w:val="001F78CC"/>
    <w:rsid w:val="00200628"/>
    <w:rsid w:val="00200A76"/>
    <w:rsid w:val="00207DBE"/>
    <w:rsid w:val="00214E65"/>
    <w:rsid w:val="00215789"/>
    <w:rsid w:val="00216CE7"/>
    <w:rsid w:val="00220B6A"/>
    <w:rsid w:val="00227503"/>
    <w:rsid w:val="0023108E"/>
    <w:rsid w:val="00231D20"/>
    <w:rsid w:val="00233047"/>
    <w:rsid w:val="0023450C"/>
    <w:rsid w:val="002354DE"/>
    <w:rsid w:val="002376ED"/>
    <w:rsid w:val="002428C0"/>
    <w:rsid w:val="002433E0"/>
    <w:rsid w:val="00243A4B"/>
    <w:rsid w:val="002444A4"/>
    <w:rsid w:val="00247F33"/>
    <w:rsid w:val="00264749"/>
    <w:rsid w:val="00267458"/>
    <w:rsid w:val="0027311D"/>
    <w:rsid w:val="002744B0"/>
    <w:rsid w:val="002767D7"/>
    <w:rsid w:val="00282689"/>
    <w:rsid w:val="00283406"/>
    <w:rsid w:val="00285A52"/>
    <w:rsid w:val="002910AF"/>
    <w:rsid w:val="002958C7"/>
    <w:rsid w:val="002A299E"/>
    <w:rsid w:val="002B1121"/>
    <w:rsid w:val="002B1F0E"/>
    <w:rsid w:val="002B272F"/>
    <w:rsid w:val="002C02E0"/>
    <w:rsid w:val="002C64D1"/>
    <w:rsid w:val="002D2FB6"/>
    <w:rsid w:val="002D3896"/>
    <w:rsid w:val="002D6CCF"/>
    <w:rsid w:val="002E5F58"/>
    <w:rsid w:val="00304550"/>
    <w:rsid w:val="00304C76"/>
    <w:rsid w:val="0030713F"/>
    <w:rsid w:val="00314C15"/>
    <w:rsid w:val="00321A0B"/>
    <w:rsid w:val="003307DD"/>
    <w:rsid w:val="0033291B"/>
    <w:rsid w:val="00332BA5"/>
    <w:rsid w:val="003456BB"/>
    <w:rsid w:val="00346416"/>
    <w:rsid w:val="003566E5"/>
    <w:rsid w:val="00356A38"/>
    <w:rsid w:val="00360E97"/>
    <w:rsid w:val="003611DC"/>
    <w:rsid w:val="00361507"/>
    <w:rsid w:val="0036680E"/>
    <w:rsid w:val="003679E9"/>
    <w:rsid w:val="0038041A"/>
    <w:rsid w:val="0038187D"/>
    <w:rsid w:val="00382B2F"/>
    <w:rsid w:val="00382FA1"/>
    <w:rsid w:val="003845C8"/>
    <w:rsid w:val="00384CB6"/>
    <w:rsid w:val="0039581A"/>
    <w:rsid w:val="003973D3"/>
    <w:rsid w:val="003A0907"/>
    <w:rsid w:val="003A0926"/>
    <w:rsid w:val="003A1656"/>
    <w:rsid w:val="003A436B"/>
    <w:rsid w:val="003A7570"/>
    <w:rsid w:val="003B4869"/>
    <w:rsid w:val="003B7798"/>
    <w:rsid w:val="003C0079"/>
    <w:rsid w:val="003C0335"/>
    <w:rsid w:val="003C5139"/>
    <w:rsid w:val="003C73FE"/>
    <w:rsid w:val="003D21D2"/>
    <w:rsid w:val="003D4B1C"/>
    <w:rsid w:val="003D6D3A"/>
    <w:rsid w:val="003D7C4D"/>
    <w:rsid w:val="003E3866"/>
    <w:rsid w:val="003E680D"/>
    <w:rsid w:val="003F3DEE"/>
    <w:rsid w:val="00403DBB"/>
    <w:rsid w:val="004048AB"/>
    <w:rsid w:val="00404F44"/>
    <w:rsid w:val="00415859"/>
    <w:rsid w:val="00424D48"/>
    <w:rsid w:val="00430627"/>
    <w:rsid w:val="004312A0"/>
    <w:rsid w:val="004328E0"/>
    <w:rsid w:val="0043400B"/>
    <w:rsid w:val="00435398"/>
    <w:rsid w:val="00441304"/>
    <w:rsid w:val="00450BB0"/>
    <w:rsid w:val="004511C0"/>
    <w:rsid w:val="00451845"/>
    <w:rsid w:val="004523C5"/>
    <w:rsid w:val="004549A9"/>
    <w:rsid w:val="00454D2A"/>
    <w:rsid w:val="00460970"/>
    <w:rsid w:val="00460E6B"/>
    <w:rsid w:val="004630F5"/>
    <w:rsid w:val="004702E9"/>
    <w:rsid w:val="00476ED0"/>
    <w:rsid w:val="00477781"/>
    <w:rsid w:val="00481E0B"/>
    <w:rsid w:val="0048542C"/>
    <w:rsid w:val="00485514"/>
    <w:rsid w:val="004859FC"/>
    <w:rsid w:val="00486EC9"/>
    <w:rsid w:val="00487B40"/>
    <w:rsid w:val="00496A03"/>
    <w:rsid w:val="00496ECA"/>
    <w:rsid w:val="0049718D"/>
    <w:rsid w:val="0049742A"/>
    <w:rsid w:val="004A006C"/>
    <w:rsid w:val="004A02E6"/>
    <w:rsid w:val="004A2A07"/>
    <w:rsid w:val="004A30EB"/>
    <w:rsid w:val="004A5AA4"/>
    <w:rsid w:val="004A72AA"/>
    <w:rsid w:val="004A74E5"/>
    <w:rsid w:val="004B579C"/>
    <w:rsid w:val="004B6825"/>
    <w:rsid w:val="004C212C"/>
    <w:rsid w:val="004C4BF3"/>
    <w:rsid w:val="004C6F02"/>
    <w:rsid w:val="004C7A2A"/>
    <w:rsid w:val="004D2C0E"/>
    <w:rsid w:val="004D36F7"/>
    <w:rsid w:val="004D4B58"/>
    <w:rsid w:val="004D5AA5"/>
    <w:rsid w:val="004D75F2"/>
    <w:rsid w:val="004E17EA"/>
    <w:rsid w:val="004E4C9F"/>
    <w:rsid w:val="004F038A"/>
    <w:rsid w:val="004F14CC"/>
    <w:rsid w:val="00502235"/>
    <w:rsid w:val="0050295A"/>
    <w:rsid w:val="00503280"/>
    <w:rsid w:val="005046E9"/>
    <w:rsid w:val="00507008"/>
    <w:rsid w:val="00512BA6"/>
    <w:rsid w:val="005162CA"/>
    <w:rsid w:val="005215F6"/>
    <w:rsid w:val="00527BED"/>
    <w:rsid w:val="00535451"/>
    <w:rsid w:val="005372E4"/>
    <w:rsid w:val="00544C39"/>
    <w:rsid w:val="00547B44"/>
    <w:rsid w:val="00552B5B"/>
    <w:rsid w:val="00555628"/>
    <w:rsid w:val="005557D4"/>
    <w:rsid w:val="00555FC1"/>
    <w:rsid w:val="005560F6"/>
    <w:rsid w:val="005602BC"/>
    <w:rsid w:val="00561492"/>
    <w:rsid w:val="00562EB5"/>
    <w:rsid w:val="00567B15"/>
    <w:rsid w:val="0058100C"/>
    <w:rsid w:val="005812CC"/>
    <w:rsid w:val="005837C1"/>
    <w:rsid w:val="005946C8"/>
    <w:rsid w:val="00596299"/>
    <w:rsid w:val="00597479"/>
    <w:rsid w:val="005B216A"/>
    <w:rsid w:val="005B398F"/>
    <w:rsid w:val="005B69C0"/>
    <w:rsid w:val="005C2FEA"/>
    <w:rsid w:val="005C4F61"/>
    <w:rsid w:val="005C54A8"/>
    <w:rsid w:val="005C57A2"/>
    <w:rsid w:val="005D1579"/>
    <w:rsid w:val="005D3F5C"/>
    <w:rsid w:val="005D4866"/>
    <w:rsid w:val="005D6A85"/>
    <w:rsid w:val="005E0555"/>
    <w:rsid w:val="005E687D"/>
    <w:rsid w:val="005E7F21"/>
    <w:rsid w:val="005F061F"/>
    <w:rsid w:val="005F43B9"/>
    <w:rsid w:val="005F4E1A"/>
    <w:rsid w:val="00604114"/>
    <w:rsid w:val="00610712"/>
    <w:rsid w:val="006121B8"/>
    <w:rsid w:val="0061462B"/>
    <w:rsid w:val="00630313"/>
    <w:rsid w:val="0064163A"/>
    <w:rsid w:val="00662635"/>
    <w:rsid w:val="00665A45"/>
    <w:rsid w:val="0066668F"/>
    <w:rsid w:val="00672C1A"/>
    <w:rsid w:val="006935E7"/>
    <w:rsid w:val="006971C5"/>
    <w:rsid w:val="006A35D2"/>
    <w:rsid w:val="006A3614"/>
    <w:rsid w:val="006A4116"/>
    <w:rsid w:val="006A5A57"/>
    <w:rsid w:val="006A7225"/>
    <w:rsid w:val="006C3702"/>
    <w:rsid w:val="006C38C2"/>
    <w:rsid w:val="006C3A9D"/>
    <w:rsid w:val="006D6896"/>
    <w:rsid w:val="006D6EE9"/>
    <w:rsid w:val="006E7017"/>
    <w:rsid w:val="006E737B"/>
    <w:rsid w:val="006F1E62"/>
    <w:rsid w:val="006F2497"/>
    <w:rsid w:val="006F32EE"/>
    <w:rsid w:val="006F3DFE"/>
    <w:rsid w:val="006F7A25"/>
    <w:rsid w:val="00704FCB"/>
    <w:rsid w:val="00707D09"/>
    <w:rsid w:val="007173E2"/>
    <w:rsid w:val="007261E1"/>
    <w:rsid w:val="0073486F"/>
    <w:rsid w:val="007404B7"/>
    <w:rsid w:val="00740AA5"/>
    <w:rsid w:val="0074357B"/>
    <w:rsid w:val="007461A1"/>
    <w:rsid w:val="007462F0"/>
    <w:rsid w:val="007477CE"/>
    <w:rsid w:val="007506E2"/>
    <w:rsid w:val="0075361F"/>
    <w:rsid w:val="00762E3A"/>
    <w:rsid w:val="00763A0F"/>
    <w:rsid w:val="0076447B"/>
    <w:rsid w:val="0076501C"/>
    <w:rsid w:val="00765896"/>
    <w:rsid w:val="00780023"/>
    <w:rsid w:val="007821FE"/>
    <w:rsid w:val="007858AA"/>
    <w:rsid w:val="0078653F"/>
    <w:rsid w:val="007904F9"/>
    <w:rsid w:val="007A2D11"/>
    <w:rsid w:val="007A54CE"/>
    <w:rsid w:val="007B11BF"/>
    <w:rsid w:val="007B7F24"/>
    <w:rsid w:val="007B7F6D"/>
    <w:rsid w:val="007C2A3F"/>
    <w:rsid w:val="007C2D21"/>
    <w:rsid w:val="007C5727"/>
    <w:rsid w:val="007C7626"/>
    <w:rsid w:val="007D042D"/>
    <w:rsid w:val="007D6460"/>
    <w:rsid w:val="007D73B5"/>
    <w:rsid w:val="007E170A"/>
    <w:rsid w:val="007E1EFB"/>
    <w:rsid w:val="007E232F"/>
    <w:rsid w:val="007E3F43"/>
    <w:rsid w:val="007E4ED2"/>
    <w:rsid w:val="007E52AD"/>
    <w:rsid w:val="007F17C0"/>
    <w:rsid w:val="007F51C8"/>
    <w:rsid w:val="007F7622"/>
    <w:rsid w:val="00811F2A"/>
    <w:rsid w:val="008130D5"/>
    <w:rsid w:val="00815F97"/>
    <w:rsid w:val="00820E59"/>
    <w:rsid w:val="00822BFD"/>
    <w:rsid w:val="00826464"/>
    <w:rsid w:val="008279A6"/>
    <w:rsid w:val="008450FF"/>
    <w:rsid w:val="00845726"/>
    <w:rsid w:val="00857511"/>
    <w:rsid w:val="00857D0B"/>
    <w:rsid w:val="00861CB3"/>
    <w:rsid w:val="008710B9"/>
    <w:rsid w:val="00873B71"/>
    <w:rsid w:val="00884EB3"/>
    <w:rsid w:val="008875CE"/>
    <w:rsid w:val="008931DE"/>
    <w:rsid w:val="0089439F"/>
    <w:rsid w:val="008A2E0D"/>
    <w:rsid w:val="008A68A6"/>
    <w:rsid w:val="008B198D"/>
    <w:rsid w:val="008C0CFB"/>
    <w:rsid w:val="008D3AF6"/>
    <w:rsid w:val="008E1D30"/>
    <w:rsid w:val="008E6DB6"/>
    <w:rsid w:val="008E7F30"/>
    <w:rsid w:val="008F2858"/>
    <w:rsid w:val="008F40E4"/>
    <w:rsid w:val="008F462E"/>
    <w:rsid w:val="008F6E8F"/>
    <w:rsid w:val="00900EBF"/>
    <w:rsid w:val="00901D28"/>
    <w:rsid w:val="0090307B"/>
    <w:rsid w:val="00907431"/>
    <w:rsid w:val="009116E5"/>
    <w:rsid w:val="00915892"/>
    <w:rsid w:val="00923E44"/>
    <w:rsid w:val="00923F3C"/>
    <w:rsid w:val="00924B7D"/>
    <w:rsid w:val="00925C39"/>
    <w:rsid w:val="00930892"/>
    <w:rsid w:val="009325C9"/>
    <w:rsid w:val="00935FED"/>
    <w:rsid w:val="00944887"/>
    <w:rsid w:val="009454B8"/>
    <w:rsid w:val="0094645F"/>
    <w:rsid w:val="009528D8"/>
    <w:rsid w:val="00956E42"/>
    <w:rsid w:val="00961529"/>
    <w:rsid w:val="00963FFC"/>
    <w:rsid w:val="0096491C"/>
    <w:rsid w:val="0096629F"/>
    <w:rsid w:val="009662A7"/>
    <w:rsid w:val="00972436"/>
    <w:rsid w:val="0097557E"/>
    <w:rsid w:val="00994E0B"/>
    <w:rsid w:val="00995C5D"/>
    <w:rsid w:val="009A0E6C"/>
    <w:rsid w:val="009B090B"/>
    <w:rsid w:val="009B2AC7"/>
    <w:rsid w:val="009C1768"/>
    <w:rsid w:val="009C24C5"/>
    <w:rsid w:val="009C3DA2"/>
    <w:rsid w:val="009C5A28"/>
    <w:rsid w:val="009C6EF6"/>
    <w:rsid w:val="009D024C"/>
    <w:rsid w:val="009D5A1B"/>
    <w:rsid w:val="009E7DA7"/>
    <w:rsid w:val="00A17502"/>
    <w:rsid w:val="00A23861"/>
    <w:rsid w:val="00A24FFD"/>
    <w:rsid w:val="00A31550"/>
    <w:rsid w:val="00A340C2"/>
    <w:rsid w:val="00A4099D"/>
    <w:rsid w:val="00A44F59"/>
    <w:rsid w:val="00A45179"/>
    <w:rsid w:val="00A45C00"/>
    <w:rsid w:val="00A62B3D"/>
    <w:rsid w:val="00A65840"/>
    <w:rsid w:val="00A70C60"/>
    <w:rsid w:val="00A71E5C"/>
    <w:rsid w:val="00A808C7"/>
    <w:rsid w:val="00A82AE4"/>
    <w:rsid w:val="00A82C9F"/>
    <w:rsid w:val="00A86807"/>
    <w:rsid w:val="00A86B1F"/>
    <w:rsid w:val="00A93925"/>
    <w:rsid w:val="00A96B2C"/>
    <w:rsid w:val="00A97828"/>
    <w:rsid w:val="00A97B0F"/>
    <w:rsid w:val="00A97F34"/>
    <w:rsid w:val="00AA1322"/>
    <w:rsid w:val="00AA20CE"/>
    <w:rsid w:val="00AB3F20"/>
    <w:rsid w:val="00AD36BD"/>
    <w:rsid w:val="00AD6F75"/>
    <w:rsid w:val="00AE0993"/>
    <w:rsid w:val="00AE10C8"/>
    <w:rsid w:val="00AE200A"/>
    <w:rsid w:val="00AE3F1E"/>
    <w:rsid w:val="00AF3907"/>
    <w:rsid w:val="00AF4D78"/>
    <w:rsid w:val="00AF5A71"/>
    <w:rsid w:val="00B15452"/>
    <w:rsid w:val="00B17E79"/>
    <w:rsid w:val="00B22CA5"/>
    <w:rsid w:val="00B23075"/>
    <w:rsid w:val="00B238E3"/>
    <w:rsid w:val="00B247D4"/>
    <w:rsid w:val="00B55BD8"/>
    <w:rsid w:val="00B56099"/>
    <w:rsid w:val="00B62D14"/>
    <w:rsid w:val="00B62DC7"/>
    <w:rsid w:val="00B64EDE"/>
    <w:rsid w:val="00B67779"/>
    <w:rsid w:val="00B72B75"/>
    <w:rsid w:val="00B76B44"/>
    <w:rsid w:val="00B856A4"/>
    <w:rsid w:val="00BA1D4E"/>
    <w:rsid w:val="00BA3739"/>
    <w:rsid w:val="00BA392B"/>
    <w:rsid w:val="00BB3C42"/>
    <w:rsid w:val="00BB4441"/>
    <w:rsid w:val="00BB6C7D"/>
    <w:rsid w:val="00BC1020"/>
    <w:rsid w:val="00BC2E8C"/>
    <w:rsid w:val="00BD2C41"/>
    <w:rsid w:val="00BD35D3"/>
    <w:rsid w:val="00BD4834"/>
    <w:rsid w:val="00BE661E"/>
    <w:rsid w:val="00BE6B6D"/>
    <w:rsid w:val="00BF6FED"/>
    <w:rsid w:val="00C12139"/>
    <w:rsid w:val="00C20801"/>
    <w:rsid w:val="00C2092D"/>
    <w:rsid w:val="00C2359F"/>
    <w:rsid w:val="00C246AA"/>
    <w:rsid w:val="00C26975"/>
    <w:rsid w:val="00C34EB5"/>
    <w:rsid w:val="00C403F0"/>
    <w:rsid w:val="00C40545"/>
    <w:rsid w:val="00C42852"/>
    <w:rsid w:val="00C44B3C"/>
    <w:rsid w:val="00C51824"/>
    <w:rsid w:val="00C5196A"/>
    <w:rsid w:val="00C52FB8"/>
    <w:rsid w:val="00C61E54"/>
    <w:rsid w:val="00C62533"/>
    <w:rsid w:val="00C6421E"/>
    <w:rsid w:val="00C666C8"/>
    <w:rsid w:val="00C6673E"/>
    <w:rsid w:val="00C70F59"/>
    <w:rsid w:val="00C75CBD"/>
    <w:rsid w:val="00C869FB"/>
    <w:rsid w:val="00C923B8"/>
    <w:rsid w:val="00C94DEB"/>
    <w:rsid w:val="00C976B4"/>
    <w:rsid w:val="00CA4966"/>
    <w:rsid w:val="00CA72F1"/>
    <w:rsid w:val="00CA7C95"/>
    <w:rsid w:val="00CB0788"/>
    <w:rsid w:val="00CB1849"/>
    <w:rsid w:val="00CB7BB4"/>
    <w:rsid w:val="00CC3A2B"/>
    <w:rsid w:val="00CD27A4"/>
    <w:rsid w:val="00CE0B51"/>
    <w:rsid w:val="00CE1BA7"/>
    <w:rsid w:val="00CE3D72"/>
    <w:rsid w:val="00CE559C"/>
    <w:rsid w:val="00CE65CF"/>
    <w:rsid w:val="00CE798B"/>
    <w:rsid w:val="00CF5820"/>
    <w:rsid w:val="00CF67D2"/>
    <w:rsid w:val="00D01D28"/>
    <w:rsid w:val="00D042DA"/>
    <w:rsid w:val="00D07F84"/>
    <w:rsid w:val="00D25219"/>
    <w:rsid w:val="00D2674D"/>
    <w:rsid w:val="00D26EE1"/>
    <w:rsid w:val="00D2786A"/>
    <w:rsid w:val="00D31666"/>
    <w:rsid w:val="00D316C1"/>
    <w:rsid w:val="00D35675"/>
    <w:rsid w:val="00D41507"/>
    <w:rsid w:val="00D52D48"/>
    <w:rsid w:val="00D630E5"/>
    <w:rsid w:val="00D65394"/>
    <w:rsid w:val="00D7295F"/>
    <w:rsid w:val="00D72A0B"/>
    <w:rsid w:val="00D74149"/>
    <w:rsid w:val="00D75058"/>
    <w:rsid w:val="00D752D1"/>
    <w:rsid w:val="00D8218B"/>
    <w:rsid w:val="00D82BD0"/>
    <w:rsid w:val="00D90241"/>
    <w:rsid w:val="00D966D7"/>
    <w:rsid w:val="00D97896"/>
    <w:rsid w:val="00DA1F52"/>
    <w:rsid w:val="00DB078C"/>
    <w:rsid w:val="00DB7106"/>
    <w:rsid w:val="00DC0663"/>
    <w:rsid w:val="00DC4AC4"/>
    <w:rsid w:val="00DC72A8"/>
    <w:rsid w:val="00DD341D"/>
    <w:rsid w:val="00DE0947"/>
    <w:rsid w:val="00DE28D9"/>
    <w:rsid w:val="00DE2F6C"/>
    <w:rsid w:val="00DE394A"/>
    <w:rsid w:val="00DE6256"/>
    <w:rsid w:val="00DE776A"/>
    <w:rsid w:val="00DF0826"/>
    <w:rsid w:val="00DF12CD"/>
    <w:rsid w:val="00DF130B"/>
    <w:rsid w:val="00DF38C7"/>
    <w:rsid w:val="00E05EEE"/>
    <w:rsid w:val="00E06B05"/>
    <w:rsid w:val="00E12830"/>
    <w:rsid w:val="00E1288F"/>
    <w:rsid w:val="00E14878"/>
    <w:rsid w:val="00E15613"/>
    <w:rsid w:val="00E17102"/>
    <w:rsid w:val="00E21680"/>
    <w:rsid w:val="00E254B6"/>
    <w:rsid w:val="00E30454"/>
    <w:rsid w:val="00E32958"/>
    <w:rsid w:val="00E34C8C"/>
    <w:rsid w:val="00E40152"/>
    <w:rsid w:val="00E41A0E"/>
    <w:rsid w:val="00E440A4"/>
    <w:rsid w:val="00E45114"/>
    <w:rsid w:val="00E52BC7"/>
    <w:rsid w:val="00E53D2A"/>
    <w:rsid w:val="00E546D3"/>
    <w:rsid w:val="00E57881"/>
    <w:rsid w:val="00E61A1C"/>
    <w:rsid w:val="00E637EE"/>
    <w:rsid w:val="00E63B6B"/>
    <w:rsid w:val="00E63E9D"/>
    <w:rsid w:val="00E706E3"/>
    <w:rsid w:val="00E72027"/>
    <w:rsid w:val="00E818F9"/>
    <w:rsid w:val="00E82258"/>
    <w:rsid w:val="00E83927"/>
    <w:rsid w:val="00E84D47"/>
    <w:rsid w:val="00E86460"/>
    <w:rsid w:val="00E91E83"/>
    <w:rsid w:val="00E92F28"/>
    <w:rsid w:val="00E95C75"/>
    <w:rsid w:val="00E97736"/>
    <w:rsid w:val="00EA17BD"/>
    <w:rsid w:val="00EA64EE"/>
    <w:rsid w:val="00EA6E27"/>
    <w:rsid w:val="00EA7D7F"/>
    <w:rsid w:val="00EB0581"/>
    <w:rsid w:val="00EB20A9"/>
    <w:rsid w:val="00EB5C53"/>
    <w:rsid w:val="00EC09B8"/>
    <w:rsid w:val="00EC0FE9"/>
    <w:rsid w:val="00EC4409"/>
    <w:rsid w:val="00EC512E"/>
    <w:rsid w:val="00EC5E31"/>
    <w:rsid w:val="00ED3254"/>
    <w:rsid w:val="00ED7F03"/>
    <w:rsid w:val="00EE3E15"/>
    <w:rsid w:val="00EE64FD"/>
    <w:rsid w:val="00EF0E0A"/>
    <w:rsid w:val="00EF190B"/>
    <w:rsid w:val="00EF48BA"/>
    <w:rsid w:val="00EF5AE3"/>
    <w:rsid w:val="00F0013B"/>
    <w:rsid w:val="00F023C1"/>
    <w:rsid w:val="00F05698"/>
    <w:rsid w:val="00F0745A"/>
    <w:rsid w:val="00F104FE"/>
    <w:rsid w:val="00F12064"/>
    <w:rsid w:val="00F13E8B"/>
    <w:rsid w:val="00F16CAD"/>
    <w:rsid w:val="00F2000F"/>
    <w:rsid w:val="00F215E1"/>
    <w:rsid w:val="00F25569"/>
    <w:rsid w:val="00F30E12"/>
    <w:rsid w:val="00F34D6C"/>
    <w:rsid w:val="00F370D0"/>
    <w:rsid w:val="00F379AB"/>
    <w:rsid w:val="00F430E7"/>
    <w:rsid w:val="00F4528A"/>
    <w:rsid w:val="00F45C12"/>
    <w:rsid w:val="00F5051D"/>
    <w:rsid w:val="00F51680"/>
    <w:rsid w:val="00F517DA"/>
    <w:rsid w:val="00F558BC"/>
    <w:rsid w:val="00F631E1"/>
    <w:rsid w:val="00F6355D"/>
    <w:rsid w:val="00F6510A"/>
    <w:rsid w:val="00F76923"/>
    <w:rsid w:val="00F85507"/>
    <w:rsid w:val="00F865B6"/>
    <w:rsid w:val="00F94C10"/>
    <w:rsid w:val="00FA2DCC"/>
    <w:rsid w:val="00FA6C6D"/>
    <w:rsid w:val="00FC01D1"/>
    <w:rsid w:val="00FD6A77"/>
    <w:rsid w:val="00FD7586"/>
    <w:rsid w:val="00FE29A4"/>
    <w:rsid w:val="00FE3DF6"/>
    <w:rsid w:val="00FE605C"/>
    <w:rsid w:val="00FE79EF"/>
    <w:rsid w:val="00FF1D3B"/>
    <w:rsid w:val="00FF2034"/>
    <w:rsid w:val="00FF2E4E"/>
    <w:rsid w:val="00FF36A1"/>
    <w:rsid w:val="00FF3810"/>
    <w:rsid w:val="00FF54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8E775"/>
  <w14:defaultImageDpi w14:val="32767"/>
  <w15:chartTrackingRefBased/>
  <w15:docId w15:val="{D103C441-F7B7-D947-B9BA-E4168B7D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3B9"/>
    <w:rPr>
      <w:rFonts w:ascii="Times New Roman" w:eastAsia="Times New Roman" w:hAnsi="Times New Roman" w:cs="Times New Roman"/>
    </w:rPr>
  </w:style>
  <w:style w:type="paragraph" w:styleId="Heading1">
    <w:name w:val="heading 1"/>
    <w:basedOn w:val="Normal"/>
    <w:next w:val="Normal"/>
    <w:link w:val="Heading1Char"/>
    <w:uiPriority w:val="9"/>
    <w:qFormat/>
    <w:rsid w:val="000C6A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1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autoRedefine/>
    <w:qFormat/>
    <w:rsid w:val="00B23075"/>
    <w:pPr>
      <w:keepNext/>
      <w:spacing w:before="240" w:after="120"/>
      <w:outlineLvl w:val="2"/>
    </w:pPr>
    <w:rPr>
      <w:rFonts w:ascii="Arial Narrow" w:hAnsi="Arial Narrow"/>
      <w:b/>
      <w:spacing w:val="-10"/>
      <w:kern w:val="32"/>
      <w:sz w:val="36"/>
      <w:szCs w:val="20"/>
    </w:rPr>
  </w:style>
  <w:style w:type="paragraph" w:styleId="Heading4">
    <w:name w:val="heading 4"/>
    <w:basedOn w:val="Normal"/>
    <w:next w:val="Normal"/>
    <w:link w:val="Heading4Char"/>
    <w:uiPriority w:val="9"/>
    <w:unhideWhenUsed/>
    <w:qFormat/>
    <w:rsid w:val="001D31C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28C0"/>
    <w:pPr>
      <w:keepNext/>
      <w:keepLines/>
      <w:spacing w:before="40" w:line="259" w:lineRule="auto"/>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AF6"/>
    <w:pPr>
      <w:ind w:left="720"/>
      <w:contextualSpacing/>
    </w:pPr>
  </w:style>
  <w:style w:type="paragraph" w:customStyle="1" w:styleId="Listenabsatz">
    <w:name w:val="Listenabsatz"/>
    <w:basedOn w:val="Normal"/>
    <w:qFormat/>
    <w:rsid w:val="00EB0581"/>
    <w:pPr>
      <w:ind w:left="720"/>
      <w:contextualSpacing/>
    </w:pPr>
  </w:style>
  <w:style w:type="character" w:styleId="Hyperlink">
    <w:name w:val="Hyperlink"/>
    <w:basedOn w:val="DefaultParagraphFont"/>
    <w:uiPriority w:val="99"/>
    <w:unhideWhenUsed/>
    <w:rsid w:val="00D042DA"/>
    <w:rPr>
      <w:color w:val="0000FF"/>
      <w:u w:val="single"/>
    </w:rPr>
  </w:style>
  <w:style w:type="paragraph" w:customStyle="1" w:styleId="ps1steps1">
    <w:name w:val="ps1_steps1"/>
    <w:basedOn w:val="Normal"/>
    <w:rsid w:val="00D042DA"/>
    <w:pPr>
      <w:spacing w:before="60"/>
      <w:ind w:left="400" w:hanging="300"/>
    </w:pPr>
    <w:rPr>
      <w:rFonts w:ascii="Arial" w:hAnsi="Arial" w:cs="Arial"/>
      <w:color w:val="000000"/>
      <w:sz w:val="20"/>
      <w:szCs w:val="20"/>
    </w:rPr>
  </w:style>
  <w:style w:type="paragraph" w:customStyle="1" w:styleId="ps2steps11">
    <w:name w:val="ps2_steps1_1"/>
    <w:basedOn w:val="Normal"/>
    <w:rsid w:val="00D042DA"/>
    <w:pPr>
      <w:spacing w:before="60"/>
      <w:ind w:left="400" w:hanging="300"/>
    </w:pPr>
    <w:rPr>
      <w:rFonts w:ascii="Arial" w:hAnsi="Arial" w:cs="Arial"/>
      <w:color w:val="000000"/>
      <w:sz w:val="20"/>
      <w:szCs w:val="20"/>
    </w:rPr>
  </w:style>
  <w:style w:type="character" w:customStyle="1" w:styleId="Heading3Char">
    <w:name w:val="Heading 3 Char"/>
    <w:basedOn w:val="DefaultParagraphFont"/>
    <w:link w:val="Heading3"/>
    <w:rsid w:val="00B23075"/>
    <w:rPr>
      <w:rFonts w:ascii="Arial Narrow" w:eastAsia="Times New Roman" w:hAnsi="Arial Narrow" w:cs="Times New Roman"/>
      <w:b/>
      <w:spacing w:val="-10"/>
      <w:kern w:val="32"/>
      <w:sz w:val="36"/>
      <w:szCs w:val="20"/>
    </w:rPr>
  </w:style>
  <w:style w:type="paragraph" w:styleId="BodyText">
    <w:name w:val="Body Text"/>
    <w:basedOn w:val="Normal"/>
    <w:link w:val="BodyTextChar"/>
    <w:autoRedefine/>
    <w:semiHidden/>
    <w:rsid w:val="00B23075"/>
    <w:pPr>
      <w:widowControl w:val="0"/>
      <w:tabs>
        <w:tab w:val="left" w:pos="4410"/>
      </w:tabs>
    </w:pPr>
    <w:rPr>
      <w:bCs/>
      <w:color w:val="000000" w:themeColor="text1"/>
    </w:rPr>
  </w:style>
  <w:style w:type="character" w:customStyle="1" w:styleId="BodyTextChar">
    <w:name w:val="Body Text Char"/>
    <w:basedOn w:val="DefaultParagraphFont"/>
    <w:link w:val="BodyText"/>
    <w:semiHidden/>
    <w:rsid w:val="00B23075"/>
    <w:rPr>
      <w:bCs/>
      <w:color w:val="000000" w:themeColor="text1"/>
    </w:rPr>
  </w:style>
  <w:style w:type="paragraph" w:customStyle="1" w:styleId="pbobodytext">
    <w:name w:val="pbo_body_text"/>
    <w:basedOn w:val="Normal"/>
    <w:rsid w:val="00B23075"/>
    <w:pPr>
      <w:spacing w:before="180" w:after="180"/>
    </w:pPr>
    <w:rPr>
      <w:rFonts w:ascii="Arial" w:hAnsi="Arial" w:cs="Arial"/>
      <w:color w:val="000000"/>
      <w:sz w:val="20"/>
      <w:szCs w:val="20"/>
    </w:rPr>
  </w:style>
  <w:style w:type="table" w:styleId="TableGrid">
    <w:name w:val="Table Grid"/>
    <w:basedOn w:val="TableNormal"/>
    <w:uiPriority w:val="59"/>
    <w:rsid w:val="0019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E680D"/>
    <w:pPr>
      <w:spacing w:before="100" w:beforeAutospacing="1" w:after="100" w:afterAutospacing="1"/>
    </w:pPr>
  </w:style>
  <w:style w:type="character" w:customStyle="1" w:styleId="normaltextrun">
    <w:name w:val="normaltextrun"/>
    <w:basedOn w:val="DefaultParagraphFont"/>
    <w:rsid w:val="003E680D"/>
  </w:style>
  <w:style w:type="character" w:customStyle="1" w:styleId="spellingerror">
    <w:name w:val="spellingerror"/>
    <w:basedOn w:val="DefaultParagraphFont"/>
    <w:rsid w:val="003E680D"/>
  </w:style>
  <w:style w:type="character" w:customStyle="1" w:styleId="eop">
    <w:name w:val="eop"/>
    <w:basedOn w:val="DefaultParagraphFont"/>
    <w:rsid w:val="003E680D"/>
  </w:style>
  <w:style w:type="paragraph" w:styleId="Header">
    <w:name w:val="header"/>
    <w:basedOn w:val="Normal"/>
    <w:link w:val="HeaderChar"/>
    <w:uiPriority w:val="99"/>
    <w:unhideWhenUsed/>
    <w:rsid w:val="000C6AC3"/>
    <w:pPr>
      <w:tabs>
        <w:tab w:val="center" w:pos="4680"/>
        <w:tab w:val="right" w:pos="9360"/>
      </w:tabs>
    </w:pPr>
  </w:style>
  <w:style w:type="character" w:customStyle="1" w:styleId="HeaderChar">
    <w:name w:val="Header Char"/>
    <w:basedOn w:val="DefaultParagraphFont"/>
    <w:link w:val="Header"/>
    <w:uiPriority w:val="99"/>
    <w:rsid w:val="000C6AC3"/>
    <w:rPr>
      <w:rFonts w:ascii="Times New Roman" w:eastAsia="Times New Roman" w:hAnsi="Times New Roman" w:cs="Times New Roman"/>
    </w:rPr>
  </w:style>
  <w:style w:type="paragraph" w:styleId="Footer">
    <w:name w:val="footer"/>
    <w:basedOn w:val="Normal"/>
    <w:link w:val="FooterChar"/>
    <w:uiPriority w:val="99"/>
    <w:unhideWhenUsed/>
    <w:rsid w:val="000C6AC3"/>
    <w:pPr>
      <w:tabs>
        <w:tab w:val="center" w:pos="4680"/>
        <w:tab w:val="right" w:pos="9360"/>
      </w:tabs>
    </w:pPr>
  </w:style>
  <w:style w:type="character" w:customStyle="1" w:styleId="FooterChar">
    <w:name w:val="Footer Char"/>
    <w:basedOn w:val="DefaultParagraphFont"/>
    <w:link w:val="Footer"/>
    <w:uiPriority w:val="99"/>
    <w:rsid w:val="000C6AC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6A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6AC3"/>
    <w:pPr>
      <w:spacing w:line="259" w:lineRule="auto"/>
      <w:outlineLvl w:val="9"/>
    </w:pPr>
  </w:style>
  <w:style w:type="paragraph" w:styleId="TOC1">
    <w:name w:val="toc 1"/>
    <w:basedOn w:val="Normal"/>
    <w:next w:val="Normal"/>
    <w:autoRedefine/>
    <w:uiPriority w:val="39"/>
    <w:unhideWhenUsed/>
    <w:rsid w:val="00D65394"/>
    <w:pPr>
      <w:spacing w:after="100"/>
    </w:pPr>
  </w:style>
  <w:style w:type="paragraph" w:styleId="TOC2">
    <w:name w:val="toc 2"/>
    <w:basedOn w:val="Normal"/>
    <w:next w:val="Normal"/>
    <w:autoRedefine/>
    <w:uiPriority w:val="39"/>
    <w:unhideWhenUsed/>
    <w:rsid w:val="00D65394"/>
    <w:pPr>
      <w:spacing w:after="100"/>
      <w:ind w:left="240"/>
    </w:pPr>
  </w:style>
  <w:style w:type="character" w:customStyle="1" w:styleId="Heading2Char">
    <w:name w:val="Heading 2 Char"/>
    <w:basedOn w:val="DefaultParagraphFont"/>
    <w:link w:val="Heading2"/>
    <w:uiPriority w:val="9"/>
    <w:rsid w:val="001D31C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1D31C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67B15"/>
    <w:rPr>
      <w:color w:val="808080"/>
      <w:shd w:val="clear" w:color="auto" w:fill="E6E6E6"/>
    </w:rPr>
  </w:style>
  <w:style w:type="character" w:customStyle="1" w:styleId="Heading5Char">
    <w:name w:val="Heading 5 Char"/>
    <w:basedOn w:val="DefaultParagraphFont"/>
    <w:link w:val="Heading5"/>
    <w:uiPriority w:val="9"/>
    <w:semiHidden/>
    <w:rsid w:val="002428C0"/>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23108E"/>
    <w:rPr>
      <w:sz w:val="18"/>
      <w:szCs w:val="18"/>
    </w:rPr>
  </w:style>
  <w:style w:type="character" w:customStyle="1" w:styleId="BalloonTextChar">
    <w:name w:val="Balloon Text Char"/>
    <w:basedOn w:val="DefaultParagraphFont"/>
    <w:link w:val="BalloonText"/>
    <w:uiPriority w:val="99"/>
    <w:semiHidden/>
    <w:rsid w:val="0023108E"/>
    <w:rPr>
      <w:rFonts w:ascii="Times New Roman" w:eastAsia="Times New Roman" w:hAnsi="Times New Roman" w:cs="Times New Roman"/>
      <w:sz w:val="18"/>
      <w:szCs w:val="18"/>
    </w:rPr>
  </w:style>
  <w:style w:type="table" w:styleId="GridTable1Light">
    <w:name w:val="Grid Table 1 Light"/>
    <w:basedOn w:val="TableNormal"/>
    <w:uiPriority w:val="46"/>
    <w:rsid w:val="003818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8187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8187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8187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8187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38187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3818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38187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38187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403DBB"/>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403DBB"/>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403D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403D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3">
    <w:name w:val="toc 3"/>
    <w:basedOn w:val="Normal"/>
    <w:next w:val="Normal"/>
    <w:autoRedefine/>
    <w:uiPriority w:val="39"/>
    <w:unhideWhenUsed/>
    <w:rsid w:val="007B11BF"/>
    <w:pPr>
      <w:spacing w:after="100"/>
      <w:ind w:left="480"/>
    </w:pPr>
  </w:style>
  <w:style w:type="character" w:styleId="CommentReference">
    <w:name w:val="annotation reference"/>
    <w:basedOn w:val="DefaultParagraphFont"/>
    <w:uiPriority w:val="99"/>
    <w:semiHidden/>
    <w:unhideWhenUsed/>
    <w:rsid w:val="00035FB8"/>
    <w:rPr>
      <w:sz w:val="16"/>
      <w:szCs w:val="16"/>
    </w:rPr>
  </w:style>
  <w:style w:type="paragraph" w:styleId="CommentText">
    <w:name w:val="annotation text"/>
    <w:basedOn w:val="Normal"/>
    <w:link w:val="CommentTextChar"/>
    <w:uiPriority w:val="99"/>
    <w:semiHidden/>
    <w:unhideWhenUsed/>
    <w:rsid w:val="00035FB8"/>
    <w:rPr>
      <w:sz w:val="20"/>
      <w:szCs w:val="20"/>
    </w:rPr>
  </w:style>
  <w:style w:type="character" w:customStyle="1" w:styleId="CommentTextChar">
    <w:name w:val="Comment Text Char"/>
    <w:basedOn w:val="DefaultParagraphFont"/>
    <w:link w:val="CommentText"/>
    <w:uiPriority w:val="99"/>
    <w:semiHidden/>
    <w:rsid w:val="00035F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35FB8"/>
    <w:rPr>
      <w:b/>
      <w:bCs/>
    </w:rPr>
  </w:style>
  <w:style w:type="character" w:customStyle="1" w:styleId="CommentSubjectChar">
    <w:name w:val="Comment Subject Char"/>
    <w:basedOn w:val="CommentTextChar"/>
    <w:link w:val="CommentSubject"/>
    <w:uiPriority w:val="99"/>
    <w:semiHidden/>
    <w:rsid w:val="00035FB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61621">
      <w:bodyDiv w:val="1"/>
      <w:marLeft w:val="0"/>
      <w:marRight w:val="0"/>
      <w:marTop w:val="0"/>
      <w:marBottom w:val="0"/>
      <w:divBdr>
        <w:top w:val="none" w:sz="0" w:space="0" w:color="auto"/>
        <w:left w:val="none" w:sz="0" w:space="0" w:color="auto"/>
        <w:bottom w:val="none" w:sz="0" w:space="0" w:color="auto"/>
        <w:right w:val="none" w:sz="0" w:space="0" w:color="auto"/>
      </w:divBdr>
    </w:div>
    <w:div w:id="51780116">
      <w:bodyDiv w:val="1"/>
      <w:marLeft w:val="0"/>
      <w:marRight w:val="0"/>
      <w:marTop w:val="0"/>
      <w:marBottom w:val="0"/>
      <w:divBdr>
        <w:top w:val="none" w:sz="0" w:space="0" w:color="auto"/>
        <w:left w:val="none" w:sz="0" w:space="0" w:color="auto"/>
        <w:bottom w:val="none" w:sz="0" w:space="0" w:color="auto"/>
        <w:right w:val="none" w:sz="0" w:space="0" w:color="auto"/>
      </w:divBdr>
      <w:divsChild>
        <w:div w:id="1057705569">
          <w:marLeft w:val="0"/>
          <w:marRight w:val="0"/>
          <w:marTop w:val="0"/>
          <w:marBottom w:val="0"/>
          <w:divBdr>
            <w:top w:val="none" w:sz="0" w:space="0" w:color="auto"/>
            <w:left w:val="none" w:sz="0" w:space="0" w:color="auto"/>
            <w:bottom w:val="none" w:sz="0" w:space="0" w:color="auto"/>
            <w:right w:val="none" w:sz="0" w:space="0" w:color="auto"/>
          </w:divBdr>
          <w:divsChild>
            <w:div w:id="1929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930">
      <w:bodyDiv w:val="1"/>
      <w:marLeft w:val="0"/>
      <w:marRight w:val="0"/>
      <w:marTop w:val="0"/>
      <w:marBottom w:val="0"/>
      <w:divBdr>
        <w:top w:val="none" w:sz="0" w:space="0" w:color="auto"/>
        <w:left w:val="none" w:sz="0" w:space="0" w:color="auto"/>
        <w:bottom w:val="none" w:sz="0" w:space="0" w:color="auto"/>
        <w:right w:val="none" w:sz="0" w:space="0" w:color="auto"/>
      </w:divBdr>
    </w:div>
    <w:div w:id="161244961">
      <w:bodyDiv w:val="1"/>
      <w:marLeft w:val="0"/>
      <w:marRight w:val="0"/>
      <w:marTop w:val="0"/>
      <w:marBottom w:val="0"/>
      <w:divBdr>
        <w:top w:val="none" w:sz="0" w:space="0" w:color="auto"/>
        <w:left w:val="none" w:sz="0" w:space="0" w:color="auto"/>
        <w:bottom w:val="none" w:sz="0" w:space="0" w:color="auto"/>
        <w:right w:val="none" w:sz="0" w:space="0" w:color="auto"/>
      </w:divBdr>
    </w:div>
    <w:div w:id="307823794">
      <w:bodyDiv w:val="1"/>
      <w:marLeft w:val="0"/>
      <w:marRight w:val="0"/>
      <w:marTop w:val="0"/>
      <w:marBottom w:val="0"/>
      <w:divBdr>
        <w:top w:val="none" w:sz="0" w:space="0" w:color="auto"/>
        <w:left w:val="none" w:sz="0" w:space="0" w:color="auto"/>
        <w:bottom w:val="none" w:sz="0" w:space="0" w:color="auto"/>
        <w:right w:val="none" w:sz="0" w:space="0" w:color="auto"/>
      </w:divBdr>
    </w:div>
    <w:div w:id="349718069">
      <w:bodyDiv w:val="1"/>
      <w:marLeft w:val="0"/>
      <w:marRight w:val="0"/>
      <w:marTop w:val="0"/>
      <w:marBottom w:val="0"/>
      <w:divBdr>
        <w:top w:val="none" w:sz="0" w:space="0" w:color="auto"/>
        <w:left w:val="none" w:sz="0" w:space="0" w:color="auto"/>
        <w:bottom w:val="none" w:sz="0" w:space="0" w:color="auto"/>
        <w:right w:val="none" w:sz="0" w:space="0" w:color="auto"/>
      </w:divBdr>
    </w:div>
    <w:div w:id="386952675">
      <w:bodyDiv w:val="1"/>
      <w:marLeft w:val="0"/>
      <w:marRight w:val="0"/>
      <w:marTop w:val="0"/>
      <w:marBottom w:val="0"/>
      <w:divBdr>
        <w:top w:val="none" w:sz="0" w:space="0" w:color="auto"/>
        <w:left w:val="none" w:sz="0" w:space="0" w:color="auto"/>
        <w:bottom w:val="none" w:sz="0" w:space="0" w:color="auto"/>
        <w:right w:val="none" w:sz="0" w:space="0" w:color="auto"/>
      </w:divBdr>
    </w:div>
    <w:div w:id="388921541">
      <w:bodyDiv w:val="1"/>
      <w:marLeft w:val="0"/>
      <w:marRight w:val="0"/>
      <w:marTop w:val="0"/>
      <w:marBottom w:val="0"/>
      <w:divBdr>
        <w:top w:val="none" w:sz="0" w:space="0" w:color="auto"/>
        <w:left w:val="none" w:sz="0" w:space="0" w:color="auto"/>
        <w:bottom w:val="none" w:sz="0" w:space="0" w:color="auto"/>
        <w:right w:val="none" w:sz="0" w:space="0" w:color="auto"/>
      </w:divBdr>
      <w:divsChild>
        <w:div w:id="2094162077">
          <w:marLeft w:val="0"/>
          <w:marRight w:val="0"/>
          <w:marTop w:val="0"/>
          <w:marBottom w:val="0"/>
          <w:divBdr>
            <w:top w:val="none" w:sz="0" w:space="0" w:color="auto"/>
            <w:left w:val="none" w:sz="0" w:space="0" w:color="auto"/>
            <w:bottom w:val="none" w:sz="0" w:space="0" w:color="auto"/>
            <w:right w:val="none" w:sz="0" w:space="0" w:color="auto"/>
          </w:divBdr>
          <w:divsChild>
            <w:div w:id="1416586759">
              <w:marLeft w:val="0"/>
              <w:marRight w:val="0"/>
              <w:marTop w:val="0"/>
              <w:marBottom w:val="0"/>
              <w:divBdr>
                <w:top w:val="none" w:sz="0" w:space="0" w:color="auto"/>
                <w:left w:val="none" w:sz="0" w:space="0" w:color="auto"/>
                <w:bottom w:val="none" w:sz="0" w:space="0" w:color="auto"/>
                <w:right w:val="none" w:sz="0" w:space="0" w:color="auto"/>
              </w:divBdr>
            </w:div>
            <w:div w:id="911819218">
              <w:marLeft w:val="0"/>
              <w:marRight w:val="0"/>
              <w:marTop w:val="0"/>
              <w:marBottom w:val="0"/>
              <w:divBdr>
                <w:top w:val="none" w:sz="0" w:space="0" w:color="auto"/>
                <w:left w:val="none" w:sz="0" w:space="0" w:color="auto"/>
                <w:bottom w:val="none" w:sz="0" w:space="0" w:color="auto"/>
                <w:right w:val="none" w:sz="0" w:space="0" w:color="auto"/>
              </w:divBdr>
            </w:div>
            <w:div w:id="554585566">
              <w:marLeft w:val="0"/>
              <w:marRight w:val="0"/>
              <w:marTop w:val="0"/>
              <w:marBottom w:val="0"/>
              <w:divBdr>
                <w:top w:val="none" w:sz="0" w:space="0" w:color="auto"/>
                <w:left w:val="none" w:sz="0" w:space="0" w:color="auto"/>
                <w:bottom w:val="none" w:sz="0" w:space="0" w:color="auto"/>
                <w:right w:val="none" w:sz="0" w:space="0" w:color="auto"/>
              </w:divBdr>
            </w:div>
            <w:div w:id="1658538039">
              <w:marLeft w:val="0"/>
              <w:marRight w:val="0"/>
              <w:marTop w:val="0"/>
              <w:marBottom w:val="0"/>
              <w:divBdr>
                <w:top w:val="none" w:sz="0" w:space="0" w:color="auto"/>
                <w:left w:val="none" w:sz="0" w:space="0" w:color="auto"/>
                <w:bottom w:val="none" w:sz="0" w:space="0" w:color="auto"/>
                <w:right w:val="none" w:sz="0" w:space="0" w:color="auto"/>
              </w:divBdr>
            </w:div>
            <w:div w:id="2131511346">
              <w:marLeft w:val="0"/>
              <w:marRight w:val="0"/>
              <w:marTop w:val="0"/>
              <w:marBottom w:val="0"/>
              <w:divBdr>
                <w:top w:val="none" w:sz="0" w:space="0" w:color="auto"/>
                <w:left w:val="none" w:sz="0" w:space="0" w:color="auto"/>
                <w:bottom w:val="none" w:sz="0" w:space="0" w:color="auto"/>
                <w:right w:val="none" w:sz="0" w:space="0" w:color="auto"/>
              </w:divBdr>
            </w:div>
            <w:div w:id="1263800524">
              <w:marLeft w:val="0"/>
              <w:marRight w:val="0"/>
              <w:marTop w:val="0"/>
              <w:marBottom w:val="0"/>
              <w:divBdr>
                <w:top w:val="none" w:sz="0" w:space="0" w:color="auto"/>
                <w:left w:val="none" w:sz="0" w:space="0" w:color="auto"/>
                <w:bottom w:val="none" w:sz="0" w:space="0" w:color="auto"/>
                <w:right w:val="none" w:sz="0" w:space="0" w:color="auto"/>
              </w:divBdr>
            </w:div>
            <w:div w:id="1978103904">
              <w:marLeft w:val="0"/>
              <w:marRight w:val="0"/>
              <w:marTop w:val="0"/>
              <w:marBottom w:val="0"/>
              <w:divBdr>
                <w:top w:val="none" w:sz="0" w:space="0" w:color="auto"/>
                <w:left w:val="none" w:sz="0" w:space="0" w:color="auto"/>
                <w:bottom w:val="none" w:sz="0" w:space="0" w:color="auto"/>
                <w:right w:val="none" w:sz="0" w:space="0" w:color="auto"/>
              </w:divBdr>
            </w:div>
            <w:div w:id="821191417">
              <w:marLeft w:val="0"/>
              <w:marRight w:val="0"/>
              <w:marTop w:val="0"/>
              <w:marBottom w:val="0"/>
              <w:divBdr>
                <w:top w:val="none" w:sz="0" w:space="0" w:color="auto"/>
                <w:left w:val="none" w:sz="0" w:space="0" w:color="auto"/>
                <w:bottom w:val="none" w:sz="0" w:space="0" w:color="auto"/>
                <w:right w:val="none" w:sz="0" w:space="0" w:color="auto"/>
              </w:divBdr>
            </w:div>
            <w:div w:id="416361600">
              <w:marLeft w:val="0"/>
              <w:marRight w:val="0"/>
              <w:marTop w:val="0"/>
              <w:marBottom w:val="0"/>
              <w:divBdr>
                <w:top w:val="none" w:sz="0" w:space="0" w:color="auto"/>
                <w:left w:val="none" w:sz="0" w:space="0" w:color="auto"/>
                <w:bottom w:val="none" w:sz="0" w:space="0" w:color="auto"/>
                <w:right w:val="none" w:sz="0" w:space="0" w:color="auto"/>
              </w:divBdr>
            </w:div>
            <w:div w:id="1362785629">
              <w:marLeft w:val="0"/>
              <w:marRight w:val="0"/>
              <w:marTop w:val="0"/>
              <w:marBottom w:val="0"/>
              <w:divBdr>
                <w:top w:val="none" w:sz="0" w:space="0" w:color="auto"/>
                <w:left w:val="none" w:sz="0" w:space="0" w:color="auto"/>
                <w:bottom w:val="none" w:sz="0" w:space="0" w:color="auto"/>
                <w:right w:val="none" w:sz="0" w:space="0" w:color="auto"/>
              </w:divBdr>
            </w:div>
            <w:div w:id="377164942">
              <w:marLeft w:val="0"/>
              <w:marRight w:val="0"/>
              <w:marTop w:val="0"/>
              <w:marBottom w:val="0"/>
              <w:divBdr>
                <w:top w:val="none" w:sz="0" w:space="0" w:color="auto"/>
                <w:left w:val="none" w:sz="0" w:space="0" w:color="auto"/>
                <w:bottom w:val="none" w:sz="0" w:space="0" w:color="auto"/>
                <w:right w:val="none" w:sz="0" w:space="0" w:color="auto"/>
              </w:divBdr>
            </w:div>
            <w:div w:id="535167901">
              <w:marLeft w:val="0"/>
              <w:marRight w:val="0"/>
              <w:marTop w:val="0"/>
              <w:marBottom w:val="0"/>
              <w:divBdr>
                <w:top w:val="none" w:sz="0" w:space="0" w:color="auto"/>
                <w:left w:val="none" w:sz="0" w:space="0" w:color="auto"/>
                <w:bottom w:val="none" w:sz="0" w:space="0" w:color="auto"/>
                <w:right w:val="none" w:sz="0" w:space="0" w:color="auto"/>
              </w:divBdr>
            </w:div>
            <w:div w:id="642345546">
              <w:marLeft w:val="0"/>
              <w:marRight w:val="0"/>
              <w:marTop w:val="0"/>
              <w:marBottom w:val="0"/>
              <w:divBdr>
                <w:top w:val="none" w:sz="0" w:space="0" w:color="auto"/>
                <w:left w:val="none" w:sz="0" w:space="0" w:color="auto"/>
                <w:bottom w:val="none" w:sz="0" w:space="0" w:color="auto"/>
                <w:right w:val="none" w:sz="0" w:space="0" w:color="auto"/>
              </w:divBdr>
            </w:div>
            <w:div w:id="1161581328">
              <w:marLeft w:val="0"/>
              <w:marRight w:val="0"/>
              <w:marTop w:val="0"/>
              <w:marBottom w:val="0"/>
              <w:divBdr>
                <w:top w:val="none" w:sz="0" w:space="0" w:color="auto"/>
                <w:left w:val="none" w:sz="0" w:space="0" w:color="auto"/>
                <w:bottom w:val="none" w:sz="0" w:space="0" w:color="auto"/>
                <w:right w:val="none" w:sz="0" w:space="0" w:color="auto"/>
              </w:divBdr>
            </w:div>
            <w:div w:id="958534388">
              <w:marLeft w:val="0"/>
              <w:marRight w:val="0"/>
              <w:marTop w:val="0"/>
              <w:marBottom w:val="0"/>
              <w:divBdr>
                <w:top w:val="none" w:sz="0" w:space="0" w:color="auto"/>
                <w:left w:val="none" w:sz="0" w:space="0" w:color="auto"/>
                <w:bottom w:val="none" w:sz="0" w:space="0" w:color="auto"/>
                <w:right w:val="none" w:sz="0" w:space="0" w:color="auto"/>
              </w:divBdr>
            </w:div>
            <w:div w:id="8674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0033">
      <w:bodyDiv w:val="1"/>
      <w:marLeft w:val="0"/>
      <w:marRight w:val="0"/>
      <w:marTop w:val="0"/>
      <w:marBottom w:val="0"/>
      <w:divBdr>
        <w:top w:val="none" w:sz="0" w:space="0" w:color="auto"/>
        <w:left w:val="none" w:sz="0" w:space="0" w:color="auto"/>
        <w:bottom w:val="none" w:sz="0" w:space="0" w:color="auto"/>
        <w:right w:val="none" w:sz="0" w:space="0" w:color="auto"/>
      </w:divBdr>
      <w:divsChild>
        <w:div w:id="1629970834">
          <w:marLeft w:val="0"/>
          <w:marRight w:val="0"/>
          <w:marTop w:val="0"/>
          <w:marBottom w:val="0"/>
          <w:divBdr>
            <w:top w:val="none" w:sz="0" w:space="0" w:color="auto"/>
            <w:left w:val="none" w:sz="0" w:space="0" w:color="auto"/>
            <w:bottom w:val="none" w:sz="0" w:space="0" w:color="auto"/>
            <w:right w:val="none" w:sz="0" w:space="0" w:color="auto"/>
          </w:divBdr>
        </w:div>
        <w:div w:id="933855127">
          <w:marLeft w:val="0"/>
          <w:marRight w:val="0"/>
          <w:marTop w:val="0"/>
          <w:marBottom w:val="0"/>
          <w:divBdr>
            <w:top w:val="none" w:sz="0" w:space="0" w:color="auto"/>
            <w:left w:val="none" w:sz="0" w:space="0" w:color="auto"/>
            <w:bottom w:val="none" w:sz="0" w:space="0" w:color="auto"/>
            <w:right w:val="none" w:sz="0" w:space="0" w:color="auto"/>
          </w:divBdr>
        </w:div>
        <w:div w:id="570386994">
          <w:marLeft w:val="0"/>
          <w:marRight w:val="0"/>
          <w:marTop w:val="0"/>
          <w:marBottom w:val="0"/>
          <w:divBdr>
            <w:top w:val="none" w:sz="0" w:space="0" w:color="auto"/>
            <w:left w:val="none" w:sz="0" w:space="0" w:color="auto"/>
            <w:bottom w:val="none" w:sz="0" w:space="0" w:color="auto"/>
            <w:right w:val="none" w:sz="0" w:space="0" w:color="auto"/>
          </w:divBdr>
        </w:div>
        <w:div w:id="639655037">
          <w:marLeft w:val="0"/>
          <w:marRight w:val="0"/>
          <w:marTop w:val="0"/>
          <w:marBottom w:val="0"/>
          <w:divBdr>
            <w:top w:val="none" w:sz="0" w:space="0" w:color="auto"/>
            <w:left w:val="none" w:sz="0" w:space="0" w:color="auto"/>
            <w:bottom w:val="none" w:sz="0" w:space="0" w:color="auto"/>
            <w:right w:val="none" w:sz="0" w:space="0" w:color="auto"/>
          </w:divBdr>
        </w:div>
        <w:div w:id="1511872660">
          <w:marLeft w:val="0"/>
          <w:marRight w:val="0"/>
          <w:marTop w:val="0"/>
          <w:marBottom w:val="0"/>
          <w:divBdr>
            <w:top w:val="none" w:sz="0" w:space="0" w:color="auto"/>
            <w:left w:val="none" w:sz="0" w:space="0" w:color="auto"/>
            <w:bottom w:val="none" w:sz="0" w:space="0" w:color="auto"/>
            <w:right w:val="none" w:sz="0" w:space="0" w:color="auto"/>
          </w:divBdr>
        </w:div>
      </w:divsChild>
    </w:div>
    <w:div w:id="410544457">
      <w:bodyDiv w:val="1"/>
      <w:marLeft w:val="0"/>
      <w:marRight w:val="0"/>
      <w:marTop w:val="0"/>
      <w:marBottom w:val="0"/>
      <w:divBdr>
        <w:top w:val="none" w:sz="0" w:space="0" w:color="auto"/>
        <w:left w:val="none" w:sz="0" w:space="0" w:color="auto"/>
        <w:bottom w:val="none" w:sz="0" w:space="0" w:color="auto"/>
        <w:right w:val="none" w:sz="0" w:space="0" w:color="auto"/>
      </w:divBdr>
    </w:div>
    <w:div w:id="447236695">
      <w:bodyDiv w:val="1"/>
      <w:marLeft w:val="0"/>
      <w:marRight w:val="0"/>
      <w:marTop w:val="0"/>
      <w:marBottom w:val="0"/>
      <w:divBdr>
        <w:top w:val="none" w:sz="0" w:space="0" w:color="auto"/>
        <w:left w:val="none" w:sz="0" w:space="0" w:color="auto"/>
        <w:bottom w:val="none" w:sz="0" w:space="0" w:color="auto"/>
        <w:right w:val="none" w:sz="0" w:space="0" w:color="auto"/>
      </w:divBdr>
    </w:div>
    <w:div w:id="476605388">
      <w:bodyDiv w:val="1"/>
      <w:marLeft w:val="0"/>
      <w:marRight w:val="0"/>
      <w:marTop w:val="0"/>
      <w:marBottom w:val="0"/>
      <w:divBdr>
        <w:top w:val="none" w:sz="0" w:space="0" w:color="auto"/>
        <w:left w:val="none" w:sz="0" w:space="0" w:color="auto"/>
        <w:bottom w:val="none" w:sz="0" w:space="0" w:color="auto"/>
        <w:right w:val="none" w:sz="0" w:space="0" w:color="auto"/>
      </w:divBdr>
      <w:divsChild>
        <w:div w:id="1224869746">
          <w:marLeft w:val="0"/>
          <w:marRight w:val="0"/>
          <w:marTop w:val="0"/>
          <w:marBottom w:val="0"/>
          <w:divBdr>
            <w:top w:val="none" w:sz="0" w:space="0" w:color="auto"/>
            <w:left w:val="none" w:sz="0" w:space="0" w:color="auto"/>
            <w:bottom w:val="none" w:sz="0" w:space="0" w:color="auto"/>
            <w:right w:val="none" w:sz="0" w:space="0" w:color="auto"/>
          </w:divBdr>
          <w:divsChild>
            <w:div w:id="1331252958">
              <w:marLeft w:val="0"/>
              <w:marRight w:val="0"/>
              <w:marTop w:val="0"/>
              <w:marBottom w:val="0"/>
              <w:divBdr>
                <w:top w:val="none" w:sz="0" w:space="0" w:color="auto"/>
                <w:left w:val="none" w:sz="0" w:space="0" w:color="auto"/>
                <w:bottom w:val="none" w:sz="0" w:space="0" w:color="auto"/>
                <w:right w:val="none" w:sz="0" w:space="0" w:color="auto"/>
              </w:divBdr>
            </w:div>
            <w:div w:id="7333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1300">
      <w:bodyDiv w:val="1"/>
      <w:marLeft w:val="0"/>
      <w:marRight w:val="0"/>
      <w:marTop w:val="0"/>
      <w:marBottom w:val="0"/>
      <w:divBdr>
        <w:top w:val="none" w:sz="0" w:space="0" w:color="auto"/>
        <w:left w:val="none" w:sz="0" w:space="0" w:color="auto"/>
        <w:bottom w:val="none" w:sz="0" w:space="0" w:color="auto"/>
        <w:right w:val="none" w:sz="0" w:space="0" w:color="auto"/>
      </w:divBdr>
    </w:div>
    <w:div w:id="517696961">
      <w:bodyDiv w:val="1"/>
      <w:marLeft w:val="0"/>
      <w:marRight w:val="0"/>
      <w:marTop w:val="0"/>
      <w:marBottom w:val="0"/>
      <w:divBdr>
        <w:top w:val="none" w:sz="0" w:space="0" w:color="auto"/>
        <w:left w:val="none" w:sz="0" w:space="0" w:color="auto"/>
        <w:bottom w:val="none" w:sz="0" w:space="0" w:color="auto"/>
        <w:right w:val="none" w:sz="0" w:space="0" w:color="auto"/>
      </w:divBdr>
    </w:div>
    <w:div w:id="519510228">
      <w:bodyDiv w:val="1"/>
      <w:marLeft w:val="0"/>
      <w:marRight w:val="0"/>
      <w:marTop w:val="0"/>
      <w:marBottom w:val="0"/>
      <w:divBdr>
        <w:top w:val="none" w:sz="0" w:space="0" w:color="auto"/>
        <w:left w:val="none" w:sz="0" w:space="0" w:color="auto"/>
        <w:bottom w:val="none" w:sz="0" w:space="0" w:color="auto"/>
        <w:right w:val="none" w:sz="0" w:space="0" w:color="auto"/>
      </w:divBdr>
    </w:div>
    <w:div w:id="588581704">
      <w:bodyDiv w:val="1"/>
      <w:marLeft w:val="0"/>
      <w:marRight w:val="0"/>
      <w:marTop w:val="0"/>
      <w:marBottom w:val="0"/>
      <w:divBdr>
        <w:top w:val="none" w:sz="0" w:space="0" w:color="auto"/>
        <w:left w:val="none" w:sz="0" w:space="0" w:color="auto"/>
        <w:bottom w:val="none" w:sz="0" w:space="0" w:color="auto"/>
        <w:right w:val="none" w:sz="0" w:space="0" w:color="auto"/>
      </w:divBdr>
    </w:div>
    <w:div w:id="700475330">
      <w:bodyDiv w:val="1"/>
      <w:marLeft w:val="0"/>
      <w:marRight w:val="0"/>
      <w:marTop w:val="0"/>
      <w:marBottom w:val="0"/>
      <w:divBdr>
        <w:top w:val="none" w:sz="0" w:space="0" w:color="auto"/>
        <w:left w:val="none" w:sz="0" w:space="0" w:color="auto"/>
        <w:bottom w:val="none" w:sz="0" w:space="0" w:color="auto"/>
        <w:right w:val="none" w:sz="0" w:space="0" w:color="auto"/>
      </w:divBdr>
    </w:div>
    <w:div w:id="706567335">
      <w:bodyDiv w:val="1"/>
      <w:marLeft w:val="0"/>
      <w:marRight w:val="0"/>
      <w:marTop w:val="0"/>
      <w:marBottom w:val="0"/>
      <w:divBdr>
        <w:top w:val="none" w:sz="0" w:space="0" w:color="auto"/>
        <w:left w:val="none" w:sz="0" w:space="0" w:color="auto"/>
        <w:bottom w:val="none" w:sz="0" w:space="0" w:color="auto"/>
        <w:right w:val="none" w:sz="0" w:space="0" w:color="auto"/>
      </w:divBdr>
    </w:div>
    <w:div w:id="725837314">
      <w:bodyDiv w:val="1"/>
      <w:marLeft w:val="0"/>
      <w:marRight w:val="0"/>
      <w:marTop w:val="0"/>
      <w:marBottom w:val="0"/>
      <w:divBdr>
        <w:top w:val="none" w:sz="0" w:space="0" w:color="auto"/>
        <w:left w:val="none" w:sz="0" w:space="0" w:color="auto"/>
        <w:bottom w:val="none" w:sz="0" w:space="0" w:color="auto"/>
        <w:right w:val="none" w:sz="0" w:space="0" w:color="auto"/>
      </w:divBdr>
    </w:div>
    <w:div w:id="781806623">
      <w:bodyDiv w:val="1"/>
      <w:marLeft w:val="0"/>
      <w:marRight w:val="0"/>
      <w:marTop w:val="0"/>
      <w:marBottom w:val="0"/>
      <w:divBdr>
        <w:top w:val="none" w:sz="0" w:space="0" w:color="auto"/>
        <w:left w:val="none" w:sz="0" w:space="0" w:color="auto"/>
        <w:bottom w:val="none" w:sz="0" w:space="0" w:color="auto"/>
        <w:right w:val="none" w:sz="0" w:space="0" w:color="auto"/>
      </w:divBdr>
    </w:div>
    <w:div w:id="842739394">
      <w:bodyDiv w:val="1"/>
      <w:marLeft w:val="0"/>
      <w:marRight w:val="0"/>
      <w:marTop w:val="0"/>
      <w:marBottom w:val="0"/>
      <w:divBdr>
        <w:top w:val="none" w:sz="0" w:space="0" w:color="auto"/>
        <w:left w:val="none" w:sz="0" w:space="0" w:color="auto"/>
        <w:bottom w:val="none" w:sz="0" w:space="0" w:color="auto"/>
        <w:right w:val="none" w:sz="0" w:space="0" w:color="auto"/>
      </w:divBdr>
      <w:divsChild>
        <w:div w:id="600602203">
          <w:marLeft w:val="0"/>
          <w:marRight w:val="0"/>
          <w:marTop w:val="0"/>
          <w:marBottom w:val="0"/>
          <w:divBdr>
            <w:top w:val="none" w:sz="0" w:space="0" w:color="auto"/>
            <w:left w:val="none" w:sz="0" w:space="0" w:color="auto"/>
            <w:bottom w:val="none" w:sz="0" w:space="0" w:color="auto"/>
            <w:right w:val="none" w:sz="0" w:space="0" w:color="auto"/>
          </w:divBdr>
          <w:divsChild>
            <w:div w:id="7875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3927">
      <w:bodyDiv w:val="1"/>
      <w:marLeft w:val="0"/>
      <w:marRight w:val="0"/>
      <w:marTop w:val="0"/>
      <w:marBottom w:val="0"/>
      <w:divBdr>
        <w:top w:val="none" w:sz="0" w:space="0" w:color="auto"/>
        <w:left w:val="none" w:sz="0" w:space="0" w:color="auto"/>
        <w:bottom w:val="none" w:sz="0" w:space="0" w:color="auto"/>
        <w:right w:val="none" w:sz="0" w:space="0" w:color="auto"/>
      </w:divBdr>
    </w:div>
    <w:div w:id="859315976">
      <w:bodyDiv w:val="1"/>
      <w:marLeft w:val="0"/>
      <w:marRight w:val="0"/>
      <w:marTop w:val="0"/>
      <w:marBottom w:val="0"/>
      <w:divBdr>
        <w:top w:val="none" w:sz="0" w:space="0" w:color="auto"/>
        <w:left w:val="none" w:sz="0" w:space="0" w:color="auto"/>
        <w:bottom w:val="none" w:sz="0" w:space="0" w:color="auto"/>
        <w:right w:val="none" w:sz="0" w:space="0" w:color="auto"/>
      </w:divBdr>
    </w:div>
    <w:div w:id="946810960">
      <w:bodyDiv w:val="1"/>
      <w:marLeft w:val="0"/>
      <w:marRight w:val="0"/>
      <w:marTop w:val="0"/>
      <w:marBottom w:val="0"/>
      <w:divBdr>
        <w:top w:val="none" w:sz="0" w:space="0" w:color="auto"/>
        <w:left w:val="none" w:sz="0" w:space="0" w:color="auto"/>
        <w:bottom w:val="none" w:sz="0" w:space="0" w:color="auto"/>
        <w:right w:val="none" w:sz="0" w:space="0" w:color="auto"/>
      </w:divBdr>
    </w:div>
    <w:div w:id="1001276144">
      <w:bodyDiv w:val="1"/>
      <w:marLeft w:val="0"/>
      <w:marRight w:val="0"/>
      <w:marTop w:val="0"/>
      <w:marBottom w:val="0"/>
      <w:divBdr>
        <w:top w:val="none" w:sz="0" w:space="0" w:color="auto"/>
        <w:left w:val="none" w:sz="0" w:space="0" w:color="auto"/>
        <w:bottom w:val="none" w:sz="0" w:space="0" w:color="auto"/>
        <w:right w:val="none" w:sz="0" w:space="0" w:color="auto"/>
      </w:divBdr>
      <w:divsChild>
        <w:div w:id="617878654">
          <w:marLeft w:val="0"/>
          <w:marRight w:val="0"/>
          <w:marTop w:val="0"/>
          <w:marBottom w:val="0"/>
          <w:divBdr>
            <w:top w:val="none" w:sz="0" w:space="0" w:color="auto"/>
            <w:left w:val="none" w:sz="0" w:space="0" w:color="auto"/>
            <w:bottom w:val="none" w:sz="0" w:space="0" w:color="auto"/>
            <w:right w:val="none" w:sz="0" w:space="0" w:color="auto"/>
          </w:divBdr>
          <w:divsChild>
            <w:div w:id="6833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3287">
      <w:bodyDiv w:val="1"/>
      <w:marLeft w:val="0"/>
      <w:marRight w:val="0"/>
      <w:marTop w:val="0"/>
      <w:marBottom w:val="0"/>
      <w:divBdr>
        <w:top w:val="none" w:sz="0" w:space="0" w:color="auto"/>
        <w:left w:val="none" w:sz="0" w:space="0" w:color="auto"/>
        <w:bottom w:val="none" w:sz="0" w:space="0" w:color="auto"/>
        <w:right w:val="none" w:sz="0" w:space="0" w:color="auto"/>
      </w:divBdr>
    </w:div>
    <w:div w:id="1183857367">
      <w:bodyDiv w:val="1"/>
      <w:marLeft w:val="0"/>
      <w:marRight w:val="0"/>
      <w:marTop w:val="0"/>
      <w:marBottom w:val="0"/>
      <w:divBdr>
        <w:top w:val="none" w:sz="0" w:space="0" w:color="auto"/>
        <w:left w:val="none" w:sz="0" w:space="0" w:color="auto"/>
        <w:bottom w:val="none" w:sz="0" w:space="0" w:color="auto"/>
        <w:right w:val="none" w:sz="0" w:space="0" w:color="auto"/>
      </w:divBdr>
    </w:div>
    <w:div w:id="1192062987">
      <w:bodyDiv w:val="1"/>
      <w:marLeft w:val="0"/>
      <w:marRight w:val="0"/>
      <w:marTop w:val="0"/>
      <w:marBottom w:val="0"/>
      <w:divBdr>
        <w:top w:val="none" w:sz="0" w:space="0" w:color="auto"/>
        <w:left w:val="none" w:sz="0" w:space="0" w:color="auto"/>
        <w:bottom w:val="none" w:sz="0" w:space="0" w:color="auto"/>
        <w:right w:val="none" w:sz="0" w:space="0" w:color="auto"/>
      </w:divBdr>
      <w:divsChild>
        <w:div w:id="1126117998">
          <w:marLeft w:val="0"/>
          <w:marRight w:val="0"/>
          <w:marTop w:val="0"/>
          <w:marBottom w:val="0"/>
          <w:divBdr>
            <w:top w:val="none" w:sz="0" w:space="0" w:color="auto"/>
            <w:left w:val="none" w:sz="0" w:space="0" w:color="auto"/>
            <w:bottom w:val="none" w:sz="0" w:space="0" w:color="auto"/>
            <w:right w:val="none" w:sz="0" w:space="0" w:color="auto"/>
          </w:divBdr>
          <w:divsChild>
            <w:div w:id="2355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789">
      <w:bodyDiv w:val="1"/>
      <w:marLeft w:val="0"/>
      <w:marRight w:val="0"/>
      <w:marTop w:val="0"/>
      <w:marBottom w:val="0"/>
      <w:divBdr>
        <w:top w:val="none" w:sz="0" w:space="0" w:color="auto"/>
        <w:left w:val="none" w:sz="0" w:space="0" w:color="auto"/>
        <w:bottom w:val="none" w:sz="0" w:space="0" w:color="auto"/>
        <w:right w:val="none" w:sz="0" w:space="0" w:color="auto"/>
      </w:divBdr>
    </w:div>
    <w:div w:id="1210074859">
      <w:bodyDiv w:val="1"/>
      <w:marLeft w:val="0"/>
      <w:marRight w:val="0"/>
      <w:marTop w:val="0"/>
      <w:marBottom w:val="0"/>
      <w:divBdr>
        <w:top w:val="none" w:sz="0" w:space="0" w:color="auto"/>
        <w:left w:val="none" w:sz="0" w:space="0" w:color="auto"/>
        <w:bottom w:val="none" w:sz="0" w:space="0" w:color="auto"/>
        <w:right w:val="none" w:sz="0" w:space="0" w:color="auto"/>
      </w:divBdr>
    </w:div>
    <w:div w:id="1248004665">
      <w:bodyDiv w:val="1"/>
      <w:marLeft w:val="0"/>
      <w:marRight w:val="0"/>
      <w:marTop w:val="0"/>
      <w:marBottom w:val="0"/>
      <w:divBdr>
        <w:top w:val="none" w:sz="0" w:space="0" w:color="auto"/>
        <w:left w:val="none" w:sz="0" w:space="0" w:color="auto"/>
        <w:bottom w:val="none" w:sz="0" w:space="0" w:color="auto"/>
        <w:right w:val="none" w:sz="0" w:space="0" w:color="auto"/>
      </w:divBdr>
    </w:div>
    <w:div w:id="1357543110">
      <w:bodyDiv w:val="1"/>
      <w:marLeft w:val="0"/>
      <w:marRight w:val="0"/>
      <w:marTop w:val="0"/>
      <w:marBottom w:val="0"/>
      <w:divBdr>
        <w:top w:val="none" w:sz="0" w:space="0" w:color="auto"/>
        <w:left w:val="none" w:sz="0" w:space="0" w:color="auto"/>
        <w:bottom w:val="none" w:sz="0" w:space="0" w:color="auto"/>
        <w:right w:val="none" w:sz="0" w:space="0" w:color="auto"/>
      </w:divBdr>
    </w:div>
    <w:div w:id="1370110427">
      <w:bodyDiv w:val="1"/>
      <w:marLeft w:val="0"/>
      <w:marRight w:val="0"/>
      <w:marTop w:val="0"/>
      <w:marBottom w:val="0"/>
      <w:divBdr>
        <w:top w:val="none" w:sz="0" w:space="0" w:color="auto"/>
        <w:left w:val="none" w:sz="0" w:space="0" w:color="auto"/>
        <w:bottom w:val="none" w:sz="0" w:space="0" w:color="auto"/>
        <w:right w:val="none" w:sz="0" w:space="0" w:color="auto"/>
      </w:divBdr>
    </w:div>
    <w:div w:id="1373110301">
      <w:bodyDiv w:val="1"/>
      <w:marLeft w:val="0"/>
      <w:marRight w:val="0"/>
      <w:marTop w:val="0"/>
      <w:marBottom w:val="0"/>
      <w:divBdr>
        <w:top w:val="none" w:sz="0" w:space="0" w:color="auto"/>
        <w:left w:val="none" w:sz="0" w:space="0" w:color="auto"/>
        <w:bottom w:val="none" w:sz="0" w:space="0" w:color="auto"/>
        <w:right w:val="none" w:sz="0" w:space="0" w:color="auto"/>
      </w:divBdr>
    </w:div>
    <w:div w:id="1386952589">
      <w:bodyDiv w:val="1"/>
      <w:marLeft w:val="0"/>
      <w:marRight w:val="0"/>
      <w:marTop w:val="0"/>
      <w:marBottom w:val="0"/>
      <w:divBdr>
        <w:top w:val="none" w:sz="0" w:space="0" w:color="auto"/>
        <w:left w:val="none" w:sz="0" w:space="0" w:color="auto"/>
        <w:bottom w:val="none" w:sz="0" w:space="0" w:color="auto"/>
        <w:right w:val="none" w:sz="0" w:space="0" w:color="auto"/>
      </w:divBdr>
    </w:div>
    <w:div w:id="1449347948">
      <w:bodyDiv w:val="1"/>
      <w:marLeft w:val="0"/>
      <w:marRight w:val="0"/>
      <w:marTop w:val="0"/>
      <w:marBottom w:val="0"/>
      <w:divBdr>
        <w:top w:val="none" w:sz="0" w:space="0" w:color="auto"/>
        <w:left w:val="none" w:sz="0" w:space="0" w:color="auto"/>
        <w:bottom w:val="none" w:sz="0" w:space="0" w:color="auto"/>
        <w:right w:val="none" w:sz="0" w:space="0" w:color="auto"/>
      </w:divBdr>
    </w:div>
    <w:div w:id="1542475459">
      <w:bodyDiv w:val="1"/>
      <w:marLeft w:val="0"/>
      <w:marRight w:val="0"/>
      <w:marTop w:val="0"/>
      <w:marBottom w:val="0"/>
      <w:divBdr>
        <w:top w:val="none" w:sz="0" w:space="0" w:color="auto"/>
        <w:left w:val="none" w:sz="0" w:space="0" w:color="auto"/>
        <w:bottom w:val="none" w:sz="0" w:space="0" w:color="auto"/>
        <w:right w:val="none" w:sz="0" w:space="0" w:color="auto"/>
      </w:divBdr>
    </w:div>
    <w:div w:id="1584533457">
      <w:bodyDiv w:val="1"/>
      <w:marLeft w:val="0"/>
      <w:marRight w:val="0"/>
      <w:marTop w:val="0"/>
      <w:marBottom w:val="0"/>
      <w:divBdr>
        <w:top w:val="none" w:sz="0" w:space="0" w:color="auto"/>
        <w:left w:val="none" w:sz="0" w:space="0" w:color="auto"/>
        <w:bottom w:val="none" w:sz="0" w:space="0" w:color="auto"/>
        <w:right w:val="none" w:sz="0" w:space="0" w:color="auto"/>
      </w:divBdr>
    </w:div>
    <w:div w:id="1603370067">
      <w:bodyDiv w:val="1"/>
      <w:marLeft w:val="0"/>
      <w:marRight w:val="0"/>
      <w:marTop w:val="0"/>
      <w:marBottom w:val="0"/>
      <w:divBdr>
        <w:top w:val="none" w:sz="0" w:space="0" w:color="auto"/>
        <w:left w:val="none" w:sz="0" w:space="0" w:color="auto"/>
        <w:bottom w:val="none" w:sz="0" w:space="0" w:color="auto"/>
        <w:right w:val="none" w:sz="0" w:space="0" w:color="auto"/>
      </w:divBdr>
    </w:div>
    <w:div w:id="1613978439">
      <w:bodyDiv w:val="1"/>
      <w:marLeft w:val="0"/>
      <w:marRight w:val="0"/>
      <w:marTop w:val="0"/>
      <w:marBottom w:val="0"/>
      <w:divBdr>
        <w:top w:val="none" w:sz="0" w:space="0" w:color="auto"/>
        <w:left w:val="none" w:sz="0" w:space="0" w:color="auto"/>
        <w:bottom w:val="none" w:sz="0" w:space="0" w:color="auto"/>
        <w:right w:val="none" w:sz="0" w:space="0" w:color="auto"/>
      </w:divBdr>
    </w:div>
    <w:div w:id="1657031754">
      <w:bodyDiv w:val="1"/>
      <w:marLeft w:val="0"/>
      <w:marRight w:val="0"/>
      <w:marTop w:val="0"/>
      <w:marBottom w:val="0"/>
      <w:divBdr>
        <w:top w:val="none" w:sz="0" w:space="0" w:color="auto"/>
        <w:left w:val="none" w:sz="0" w:space="0" w:color="auto"/>
        <w:bottom w:val="none" w:sz="0" w:space="0" w:color="auto"/>
        <w:right w:val="none" w:sz="0" w:space="0" w:color="auto"/>
      </w:divBdr>
    </w:div>
    <w:div w:id="1666205746">
      <w:bodyDiv w:val="1"/>
      <w:marLeft w:val="0"/>
      <w:marRight w:val="0"/>
      <w:marTop w:val="0"/>
      <w:marBottom w:val="0"/>
      <w:divBdr>
        <w:top w:val="none" w:sz="0" w:space="0" w:color="auto"/>
        <w:left w:val="none" w:sz="0" w:space="0" w:color="auto"/>
        <w:bottom w:val="none" w:sz="0" w:space="0" w:color="auto"/>
        <w:right w:val="none" w:sz="0" w:space="0" w:color="auto"/>
      </w:divBdr>
    </w:div>
    <w:div w:id="1779985715">
      <w:bodyDiv w:val="1"/>
      <w:marLeft w:val="0"/>
      <w:marRight w:val="0"/>
      <w:marTop w:val="0"/>
      <w:marBottom w:val="0"/>
      <w:divBdr>
        <w:top w:val="none" w:sz="0" w:space="0" w:color="auto"/>
        <w:left w:val="none" w:sz="0" w:space="0" w:color="auto"/>
        <w:bottom w:val="none" w:sz="0" w:space="0" w:color="auto"/>
        <w:right w:val="none" w:sz="0" w:space="0" w:color="auto"/>
      </w:divBdr>
    </w:div>
    <w:div w:id="1824227019">
      <w:bodyDiv w:val="1"/>
      <w:marLeft w:val="0"/>
      <w:marRight w:val="0"/>
      <w:marTop w:val="0"/>
      <w:marBottom w:val="0"/>
      <w:divBdr>
        <w:top w:val="none" w:sz="0" w:space="0" w:color="auto"/>
        <w:left w:val="none" w:sz="0" w:space="0" w:color="auto"/>
        <w:bottom w:val="none" w:sz="0" w:space="0" w:color="auto"/>
        <w:right w:val="none" w:sz="0" w:space="0" w:color="auto"/>
      </w:divBdr>
    </w:div>
    <w:div w:id="1902865142">
      <w:bodyDiv w:val="1"/>
      <w:marLeft w:val="0"/>
      <w:marRight w:val="0"/>
      <w:marTop w:val="0"/>
      <w:marBottom w:val="0"/>
      <w:divBdr>
        <w:top w:val="none" w:sz="0" w:space="0" w:color="auto"/>
        <w:left w:val="none" w:sz="0" w:space="0" w:color="auto"/>
        <w:bottom w:val="none" w:sz="0" w:space="0" w:color="auto"/>
        <w:right w:val="none" w:sz="0" w:space="0" w:color="auto"/>
      </w:divBdr>
      <w:divsChild>
        <w:div w:id="527765695">
          <w:marLeft w:val="0"/>
          <w:marRight w:val="0"/>
          <w:marTop w:val="0"/>
          <w:marBottom w:val="0"/>
          <w:divBdr>
            <w:top w:val="none" w:sz="0" w:space="0" w:color="auto"/>
            <w:left w:val="none" w:sz="0" w:space="0" w:color="auto"/>
            <w:bottom w:val="none" w:sz="0" w:space="0" w:color="auto"/>
            <w:right w:val="none" w:sz="0" w:space="0" w:color="auto"/>
          </w:divBdr>
          <w:divsChild>
            <w:div w:id="983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5573">
      <w:bodyDiv w:val="1"/>
      <w:marLeft w:val="0"/>
      <w:marRight w:val="0"/>
      <w:marTop w:val="0"/>
      <w:marBottom w:val="0"/>
      <w:divBdr>
        <w:top w:val="none" w:sz="0" w:space="0" w:color="auto"/>
        <w:left w:val="none" w:sz="0" w:space="0" w:color="auto"/>
        <w:bottom w:val="none" w:sz="0" w:space="0" w:color="auto"/>
        <w:right w:val="none" w:sz="0" w:space="0" w:color="auto"/>
      </w:divBdr>
    </w:div>
    <w:div w:id="1975714610">
      <w:bodyDiv w:val="1"/>
      <w:marLeft w:val="0"/>
      <w:marRight w:val="0"/>
      <w:marTop w:val="0"/>
      <w:marBottom w:val="0"/>
      <w:divBdr>
        <w:top w:val="none" w:sz="0" w:space="0" w:color="auto"/>
        <w:left w:val="none" w:sz="0" w:space="0" w:color="auto"/>
        <w:bottom w:val="none" w:sz="0" w:space="0" w:color="auto"/>
        <w:right w:val="none" w:sz="0" w:space="0" w:color="auto"/>
      </w:divBdr>
      <w:divsChild>
        <w:div w:id="2045983373">
          <w:marLeft w:val="0"/>
          <w:marRight w:val="0"/>
          <w:marTop w:val="0"/>
          <w:marBottom w:val="0"/>
          <w:divBdr>
            <w:top w:val="none" w:sz="0" w:space="0" w:color="auto"/>
            <w:left w:val="none" w:sz="0" w:space="0" w:color="auto"/>
            <w:bottom w:val="none" w:sz="0" w:space="0" w:color="auto"/>
            <w:right w:val="none" w:sz="0" w:space="0" w:color="auto"/>
          </w:divBdr>
        </w:div>
        <w:div w:id="1240677857">
          <w:marLeft w:val="0"/>
          <w:marRight w:val="0"/>
          <w:marTop w:val="0"/>
          <w:marBottom w:val="0"/>
          <w:divBdr>
            <w:top w:val="none" w:sz="0" w:space="0" w:color="auto"/>
            <w:left w:val="none" w:sz="0" w:space="0" w:color="auto"/>
            <w:bottom w:val="none" w:sz="0" w:space="0" w:color="auto"/>
            <w:right w:val="none" w:sz="0" w:space="0" w:color="auto"/>
          </w:divBdr>
        </w:div>
        <w:div w:id="232013344">
          <w:marLeft w:val="0"/>
          <w:marRight w:val="0"/>
          <w:marTop w:val="0"/>
          <w:marBottom w:val="0"/>
          <w:divBdr>
            <w:top w:val="none" w:sz="0" w:space="0" w:color="auto"/>
            <w:left w:val="none" w:sz="0" w:space="0" w:color="auto"/>
            <w:bottom w:val="none" w:sz="0" w:space="0" w:color="auto"/>
            <w:right w:val="none" w:sz="0" w:space="0" w:color="auto"/>
          </w:divBdr>
        </w:div>
        <w:div w:id="1533179483">
          <w:marLeft w:val="0"/>
          <w:marRight w:val="0"/>
          <w:marTop w:val="0"/>
          <w:marBottom w:val="0"/>
          <w:divBdr>
            <w:top w:val="none" w:sz="0" w:space="0" w:color="auto"/>
            <w:left w:val="none" w:sz="0" w:space="0" w:color="auto"/>
            <w:bottom w:val="none" w:sz="0" w:space="0" w:color="auto"/>
            <w:right w:val="none" w:sz="0" w:space="0" w:color="auto"/>
          </w:divBdr>
        </w:div>
        <w:div w:id="666370858">
          <w:marLeft w:val="0"/>
          <w:marRight w:val="0"/>
          <w:marTop w:val="0"/>
          <w:marBottom w:val="0"/>
          <w:divBdr>
            <w:top w:val="none" w:sz="0" w:space="0" w:color="auto"/>
            <w:left w:val="none" w:sz="0" w:space="0" w:color="auto"/>
            <w:bottom w:val="none" w:sz="0" w:space="0" w:color="auto"/>
            <w:right w:val="none" w:sz="0" w:space="0" w:color="auto"/>
          </w:divBdr>
        </w:div>
      </w:divsChild>
    </w:div>
    <w:div w:id="1980725527">
      <w:bodyDiv w:val="1"/>
      <w:marLeft w:val="0"/>
      <w:marRight w:val="0"/>
      <w:marTop w:val="0"/>
      <w:marBottom w:val="0"/>
      <w:divBdr>
        <w:top w:val="none" w:sz="0" w:space="0" w:color="auto"/>
        <w:left w:val="none" w:sz="0" w:space="0" w:color="auto"/>
        <w:bottom w:val="none" w:sz="0" w:space="0" w:color="auto"/>
        <w:right w:val="none" w:sz="0" w:space="0" w:color="auto"/>
      </w:divBdr>
    </w:div>
    <w:div w:id="2062246000">
      <w:bodyDiv w:val="1"/>
      <w:marLeft w:val="0"/>
      <w:marRight w:val="0"/>
      <w:marTop w:val="0"/>
      <w:marBottom w:val="0"/>
      <w:divBdr>
        <w:top w:val="none" w:sz="0" w:space="0" w:color="auto"/>
        <w:left w:val="none" w:sz="0" w:space="0" w:color="auto"/>
        <w:bottom w:val="none" w:sz="0" w:space="0" w:color="auto"/>
        <w:right w:val="none" w:sz="0" w:space="0" w:color="auto"/>
      </w:divBdr>
    </w:div>
    <w:div w:id="208583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11236-E450-9944-B8CB-22785653D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 Michael</dc:creator>
  <cp:keywords/>
  <dc:description/>
  <cp:lastModifiedBy>Salem Narasimhan, Krishna Prasad</cp:lastModifiedBy>
  <cp:revision>1</cp:revision>
  <dcterms:created xsi:type="dcterms:W3CDTF">2020-11-19T23:20:00Z</dcterms:created>
  <dcterms:modified xsi:type="dcterms:W3CDTF">2020-11-19T23:20:00Z</dcterms:modified>
</cp:coreProperties>
</file>